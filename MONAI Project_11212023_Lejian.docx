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039AD" w14:textId="07A72A89" w:rsidR="003A3CD0" w:rsidRDefault="00795F56" w:rsidP="00FA6425">
      <w:pPr>
        <w:jc w:val="center"/>
        <w:rPr>
          <w:ins w:id="0" w:author="Lejian Huang" w:date="2023-12-02T15:39:00Z"/>
          <w:rFonts w:ascii="Times New Roman" w:hAnsi="Times New Roman" w:cs="Times New Roman"/>
          <w:b/>
          <w:bCs/>
          <w:sz w:val="32"/>
          <w:szCs w:val="32"/>
        </w:rPr>
      </w:pPr>
      <w:r>
        <w:rPr>
          <w:rFonts w:ascii="Times New Roman" w:hAnsi="Times New Roman" w:cs="Times New Roman"/>
          <w:b/>
          <w:bCs/>
          <w:sz w:val="32"/>
          <w:szCs w:val="32"/>
        </w:rPr>
        <w:softHyphen/>
      </w:r>
      <w:r>
        <w:rPr>
          <w:rFonts w:ascii="Times New Roman" w:hAnsi="Times New Roman" w:cs="Times New Roman"/>
          <w:b/>
          <w:bCs/>
          <w:sz w:val="32"/>
          <w:szCs w:val="32"/>
        </w:rPr>
        <w:softHyphen/>
      </w:r>
      <w:r>
        <w:rPr>
          <w:rFonts w:ascii="Times New Roman" w:hAnsi="Times New Roman" w:cs="Times New Roman"/>
          <w:b/>
          <w:bCs/>
          <w:sz w:val="32"/>
          <w:szCs w:val="32"/>
        </w:rPr>
        <w:softHyphen/>
      </w:r>
      <w:r w:rsidR="008314AF" w:rsidRPr="003A3CD0">
        <w:rPr>
          <w:rFonts w:ascii="Times New Roman" w:hAnsi="Times New Roman" w:cs="Times New Roman"/>
          <w:b/>
          <w:bCs/>
          <w:sz w:val="32"/>
          <w:szCs w:val="32"/>
        </w:rPr>
        <w:t>MONAI for Assisting in Diagnosis of Lumbar Disc Herniation</w:t>
      </w:r>
    </w:p>
    <w:p w14:paraId="582B6784" w14:textId="65BDA856" w:rsidR="00760B32" w:rsidRDefault="00760B32" w:rsidP="00FA6425">
      <w:pPr>
        <w:jc w:val="center"/>
        <w:rPr>
          <w:rFonts w:ascii="Times New Roman" w:hAnsi="Times New Roman" w:cs="Times New Roman"/>
          <w:b/>
          <w:bCs/>
          <w:sz w:val="32"/>
          <w:szCs w:val="32"/>
        </w:rPr>
      </w:pPr>
      <w:ins w:id="1" w:author="Lejian Huang" w:date="2023-12-02T15:39:00Z">
        <w:r w:rsidRPr="00760B32">
          <w:rPr>
            <w:rFonts w:ascii="Times New Roman" w:hAnsi="Times New Roman" w:cs="Times New Roman"/>
            <w:b/>
            <w:bCs/>
            <w:sz w:val="32"/>
            <w:szCs w:val="32"/>
            <w:rPrChange w:id="2" w:author="Lejian Huang" w:date="2023-12-02T15:39:00Z">
              <w:rPr>
                <w:rFonts w:ascii="Segoe UI" w:hAnsi="Segoe UI" w:cs="Segoe UI"/>
                <w:color w:val="374151"/>
              </w:rPr>
            </w:rPrChange>
          </w:rPr>
          <w:t>Applying MONAI to Assist in the Diagnosis of Lumbar Disc Herniation</w:t>
        </w:r>
      </w:ins>
    </w:p>
    <w:p w14:paraId="1D6720E5" w14:textId="56517EEC" w:rsidR="00FA6425" w:rsidRPr="00FA6425" w:rsidRDefault="00FA6425" w:rsidP="004D1F45">
      <w:pPr>
        <w:rPr>
          <w:rFonts w:ascii="Times New Roman" w:hAnsi="Times New Roman" w:cs="Times New Roman"/>
          <w:b/>
          <w:bCs/>
          <w:sz w:val="24"/>
          <w:szCs w:val="24"/>
        </w:rPr>
      </w:pPr>
    </w:p>
    <w:p w14:paraId="44EC9F95" w14:textId="77777777" w:rsidR="003A3CD0" w:rsidRPr="00DD5CB3" w:rsidRDefault="003A3CD0" w:rsidP="003A3CD0">
      <w:pPr>
        <w:rPr>
          <w:rFonts w:ascii="Times New Roman" w:hAnsi="Times New Roman" w:cs="Times New Roman"/>
          <w:b/>
          <w:bCs/>
          <w:sz w:val="28"/>
          <w:szCs w:val="28"/>
          <w:u w:val="single"/>
        </w:rPr>
      </w:pPr>
      <w:r w:rsidRPr="00DD5CB3">
        <w:rPr>
          <w:rFonts w:ascii="Times New Roman" w:hAnsi="Times New Roman" w:cs="Times New Roman"/>
          <w:b/>
          <w:bCs/>
          <w:sz w:val="28"/>
          <w:szCs w:val="28"/>
          <w:u w:val="single"/>
        </w:rPr>
        <w:t>Key Investigators</w:t>
      </w:r>
    </w:p>
    <w:p w14:paraId="44B2F324" w14:textId="77777777" w:rsidR="003A3CD0" w:rsidRPr="003A3CD0" w:rsidRDefault="003A3CD0" w:rsidP="00767657">
      <w:pPr>
        <w:rPr>
          <w:rFonts w:ascii="Times New Roman" w:hAnsi="Times New Roman" w:cs="Times New Roman"/>
          <w:sz w:val="24"/>
          <w:szCs w:val="24"/>
        </w:rPr>
      </w:pPr>
      <w:proofErr w:type="spellStart"/>
      <w:r w:rsidRPr="003A3CD0">
        <w:rPr>
          <w:rFonts w:ascii="Times New Roman" w:hAnsi="Times New Roman" w:cs="Times New Roman"/>
          <w:sz w:val="24"/>
          <w:szCs w:val="24"/>
        </w:rPr>
        <w:t>Lejian</w:t>
      </w:r>
      <w:proofErr w:type="spellEnd"/>
      <w:r w:rsidRPr="003A3CD0">
        <w:rPr>
          <w:rFonts w:ascii="Times New Roman" w:hAnsi="Times New Roman" w:cs="Times New Roman"/>
          <w:sz w:val="24"/>
          <w:szCs w:val="24"/>
        </w:rPr>
        <w:t xml:space="preserve"> Huang (Northwestern University, Chicago, IL, USA)</w:t>
      </w:r>
    </w:p>
    <w:p w14:paraId="20268804" w14:textId="77777777" w:rsidR="003A3CD0" w:rsidRPr="003A3CD0" w:rsidRDefault="003A3CD0" w:rsidP="00767657">
      <w:pPr>
        <w:rPr>
          <w:rFonts w:ascii="Times New Roman" w:hAnsi="Times New Roman" w:cs="Times New Roman"/>
          <w:sz w:val="24"/>
          <w:szCs w:val="24"/>
        </w:rPr>
      </w:pPr>
      <w:proofErr w:type="spellStart"/>
      <w:r w:rsidRPr="003A3CD0">
        <w:rPr>
          <w:rFonts w:ascii="Times New Roman" w:hAnsi="Times New Roman" w:cs="Times New Roman"/>
          <w:sz w:val="24"/>
          <w:szCs w:val="24"/>
        </w:rPr>
        <w:t>Binbin</w:t>
      </w:r>
      <w:proofErr w:type="spellEnd"/>
      <w:r w:rsidRPr="003A3CD0">
        <w:rPr>
          <w:rFonts w:ascii="Times New Roman" w:hAnsi="Times New Roman" w:cs="Times New Roman"/>
          <w:sz w:val="24"/>
          <w:szCs w:val="24"/>
        </w:rPr>
        <w:t xml:space="preserve"> Wu (Wenzhou Medical University, Wenzhou, Zhejiang, China)</w:t>
      </w:r>
    </w:p>
    <w:p w14:paraId="013CD66D" w14:textId="77777777" w:rsidR="003A3CD0" w:rsidRPr="003A3CD0" w:rsidRDefault="003A3CD0" w:rsidP="00767657">
      <w:pPr>
        <w:rPr>
          <w:rFonts w:ascii="Times New Roman" w:hAnsi="Times New Roman" w:cs="Times New Roman"/>
          <w:sz w:val="24"/>
          <w:szCs w:val="24"/>
        </w:rPr>
      </w:pPr>
      <w:proofErr w:type="spellStart"/>
      <w:r w:rsidRPr="003A3CD0">
        <w:rPr>
          <w:rFonts w:ascii="Times New Roman" w:hAnsi="Times New Roman" w:cs="Times New Roman"/>
          <w:sz w:val="24"/>
          <w:szCs w:val="24"/>
        </w:rPr>
        <w:t>Yongsheng</w:t>
      </w:r>
      <w:proofErr w:type="spellEnd"/>
      <w:r w:rsidRPr="003A3CD0">
        <w:rPr>
          <w:rFonts w:ascii="Times New Roman" w:hAnsi="Times New Roman" w:cs="Times New Roman"/>
          <w:sz w:val="24"/>
          <w:szCs w:val="24"/>
        </w:rPr>
        <w:t xml:space="preserve"> Huang (University of Wisconsin - Madison, WI, USA)</w:t>
      </w:r>
    </w:p>
    <w:p w14:paraId="15FAC654" w14:textId="77777777" w:rsidR="003A3CD0" w:rsidRPr="003A3CD0" w:rsidRDefault="003A3CD0" w:rsidP="00767657">
      <w:pPr>
        <w:rPr>
          <w:rFonts w:ascii="Times New Roman" w:hAnsi="Times New Roman" w:cs="Times New Roman"/>
          <w:sz w:val="24"/>
          <w:szCs w:val="24"/>
        </w:rPr>
      </w:pPr>
      <w:proofErr w:type="spellStart"/>
      <w:r w:rsidRPr="003A3CD0">
        <w:rPr>
          <w:rFonts w:ascii="Times New Roman" w:hAnsi="Times New Roman" w:cs="Times New Roman"/>
          <w:sz w:val="24"/>
          <w:szCs w:val="24"/>
        </w:rPr>
        <w:t>Weiqian</w:t>
      </w:r>
      <w:proofErr w:type="spellEnd"/>
      <w:r w:rsidRPr="003A3CD0">
        <w:rPr>
          <w:rFonts w:ascii="Times New Roman" w:hAnsi="Times New Roman" w:cs="Times New Roman"/>
          <w:sz w:val="24"/>
          <w:szCs w:val="24"/>
        </w:rPr>
        <w:t xml:space="preserve"> </w:t>
      </w:r>
      <w:proofErr w:type="spellStart"/>
      <w:r w:rsidRPr="003A3CD0">
        <w:rPr>
          <w:rFonts w:ascii="Times New Roman" w:hAnsi="Times New Roman" w:cs="Times New Roman"/>
          <w:sz w:val="24"/>
          <w:szCs w:val="24"/>
        </w:rPr>
        <w:t>Zhi</w:t>
      </w:r>
      <w:proofErr w:type="spellEnd"/>
      <w:r w:rsidRPr="003A3CD0">
        <w:rPr>
          <w:rFonts w:ascii="Times New Roman" w:hAnsi="Times New Roman" w:cs="Times New Roman"/>
          <w:sz w:val="24"/>
          <w:szCs w:val="24"/>
        </w:rPr>
        <w:t xml:space="preserve"> (University of Wisconsin - Madison, WI, USA)</w:t>
      </w:r>
    </w:p>
    <w:p w14:paraId="77FD2A0B" w14:textId="7465A0DE" w:rsidR="00725432" w:rsidRDefault="003A3CD0" w:rsidP="00725432">
      <w:pPr>
        <w:tabs>
          <w:tab w:val="left" w:pos="4785"/>
        </w:tabs>
        <w:rPr>
          <w:rFonts w:ascii="Times New Roman" w:hAnsi="Times New Roman" w:cs="Times New Roman"/>
          <w:sz w:val="24"/>
          <w:szCs w:val="24"/>
        </w:rPr>
      </w:pPr>
      <w:r w:rsidRPr="003A3CD0">
        <w:rPr>
          <w:rFonts w:ascii="Times New Roman" w:hAnsi="Times New Roman" w:cs="Times New Roman"/>
          <w:sz w:val="24"/>
          <w:szCs w:val="24"/>
        </w:rPr>
        <w:t>Lili Yang (</w:t>
      </w:r>
      <w:proofErr w:type="spellStart"/>
      <w:r w:rsidRPr="003A3CD0">
        <w:rPr>
          <w:rFonts w:ascii="Times New Roman" w:hAnsi="Times New Roman" w:cs="Times New Roman"/>
          <w:sz w:val="24"/>
          <w:szCs w:val="24"/>
        </w:rPr>
        <w:t>Ruijin</w:t>
      </w:r>
      <w:proofErr w:type="spellEnd"/>
      <w:r w:rsidRPr="003A3CD0">
        <w:rPr>
          <w:rFonts w:ascii="Times New Roman" w:hAnsi="Times New Roman" w:cs="Times New Roman"/>
          <w:sz w:val="24"/>
          <w:szCs w:val="24"/>
        </w:rPr>
        <w:t xml:space="preserve"> Hospital, Shanghai, China)</w:t>
      </w:r>
      <w:r w:rsidR="00725432">
        <w:rPr>
          <w:rFonts w:ascii="Times New Roman" w:hAnsi="Times New Roman" w:cs="Times New Roman"/>
          <w:sz w:val="24"/>
          <w:szCs w:val="24"/>
        </w:rPr>
        <w:tab/>
      </w:r>
    </w:p>
    <w:p w14:paraId="63635F6A" w14:textId="77777777" w:rsidR="004D1F45" w:rsidRPr="006B2974" w:rsidRDefault="004D1F45" w:rsidP="00725432">
      <w:pPr>
        <w:tabs>
          <w:tab w:val="left" w:pos="4785"/>
        </w:tabs>
        <w:rPr>
          <w:rFonts w:ascii="Times New Roman" w:hAnsi="Times New Roman" w:cs="Times New Roman"/>
          <w:sz w:val="24"/>
          <w:szCs w:val="24"/>
        </w:rPr>
      </w:pPr>
    </w:p>
    <w:p w14:paraId="159B2DA0" w14:textId="3F746CBB" w:rsidR="00690E44" w:rsidRPr="00DD5CB3" w:rsidRDefault="00EC3E4B" w:rsidP="003A3CD0">
      <w:pPr>
        <w:rPr>
          <w:rFonts w:ascii="Times New Roman" w:hAnsi="Times New Roman" w:cs="Times New Roman"/>
          <w:b/>
          <w:bCs/>
          <w:sz w:val="28"/>
          <w:szCs w:val="28"/>
          <w:u w:val="single"/>
        </w:rPr>
      </w:pPr>
      <w:r>
        <w:rPr>
          <w:rFonts w:ascii="Times New Roman" w:hAnsi="Times New Roman" w:cs="Times New Roman"/>
          <w:b/>
          <w:bCs/>
          <w:sz w:val="28"/>
          <w:szCs w:val="28"/>
          <w:u w:val="single"/>
        </w:rPr>
        <w:t>Objective</w:t>
      </w:r>
    </w:p>
    <w:p w14:paraId="1D4D3925" w14:textId="6B360A07" w:rsidR="0023566C" w:rsidRDefault="00690E44" w:rsidP="00DD3AA0">
      <w:pPr>
        <w:rPr>
          <w:ins w:id="3" w:author="Lejian Huang" w:date="2023-12-02T15:56:00Z"/>
          <w:rFonts w:ascii="Times New Roman" w:hAnsi="Times New Roman" w:cs="Times New Roman"/>
          <w:sz w:val="24"/>
          <w:szCs w:val="24"/>
        </w:rPr>
      </w:pPr>
      <w:del w:id="4" w:author="Lejian Huang" w:date="2023-12-02T16:06:00Z">
        <w:r w:rsidRPr="00690E44" w:rsidDel="00523F0F">
          <w:rPr>
            <w:rFonts w:ascii="Times New Roman" w:hAnsi="Times New Roman" w:cs="Times New Roman"/>
            <w:sz w:val="24"/>
            <w:szCs w:val="24"/>
          </w:rPr>
          <w:delText>The</w:delText>
        </w:r>
        <w:r w:rsidR="005E1FF9" w:rsidDel="00523F0F">
          <w:rPr>
            <w:rFonts w:ascii="Times New Roman" w:hAnsi="Times New Roman" w:cs="Times New Roman"/>
            <w:sz w:val="24"/>
            <w:szCs w:val="24"/>
          </w:rPr>
          <w:delText xml:space="preserve"> </w:delText>
        </w:r>
        <w:r w:rsidR="007668B5" w:rsidDel="00523F0F">
          <w:rPr>
            <w:rFonts w:ascii="Times New Roman" w:hAnsi="Times New Roman" w:cs="Times New Roman"/>
            <w:sz w:val="24"/>
            <w:szCs w:val="24"/>
          </w:rPr>
          <w:delText>objective</w:delText>
        </w:r>
        <w:r w:rsidRPr="00690E44" w:rsidDel="00523F0F">
          <w:rPr>
            <w:rFonts w:ascii="Times New Roman" w:hAnsi="Times New Roman" w:cs="Times New Roman"/>
            <w:sz w:val="24"/>
            <w:szCs w:val="24"/>
          </w:rPr>
          <w:delText xml:space="preserve"> of this project is to assist physicians in more accurately diagnosing and quantifying lumbar disc herniation (LDH) by applying medical AI tools, MONAI, to MRI </w:delText>
        </w:r>
        <w:r w:rsidR="005E1FF9" w:rsidDel="00523F0F">
          <w:rPr>
            <w:rFonts w:ascii="Times New Roman" w:hAnsi="Times New Roman" w:cs="Times New Roman"/>
            <w:sz w:val="24"/>
            <w:szCs w:val="24"/>
          </w:rPr>
          <w:delText>image</w:delText>
        </w:r>
        <w:r w:rsidRPr="00690E44" w:rsidDel="00523F0F">
          <w:rPr>
            <w:rFonts w:ascii="Times New Roman" w:hAnsi="Times New Roman" w:cs="Times New Roman"/>
            <w:sz w:val="24"/>
            <w:szCs w:val="24"/>
          </w:rPr>
          <w:delText xml:space="preserve">. We anticipate that through the incorporation of human labeling, we </w:delText>
        </w:r>
      </w:del>
      <w:del w:id="5" w:author="Lejian Huang" w:date="2023-11-20T20:34:00Z">
        <w:r w:rsidRPr="00690E44" w:rsidDel="00361795">
          <w:rPr>
            <w:rFonts w:ascii="Times New Roman" w:hAnsi="Times New Roman" w:cs="Times New Roman"/>
            <w:sz w:val="24"/>
            <w:szCs w:val="24"/>
          </w:rPr>
          <w:delText>are able to</w:delText>
        </w:r>
      </w:del>
      <w:del w:id="6" w:author="Lejian Huang" w:date="2023-12-02T16:06:00Z">
        <w:r w:rsidRPr="00690E44" w:rsidDel="00523F0F">
          <w:rPr>
            <w:rFonts w:ascii="Times New Roman" w:hAnsi="Times New Roman" w:cs="Times New Roman"/>
            <w:sz w:val="24"/>
            <w:szCs w:val="24"/>
          </w:rPr>
          <w:delText xml:space="preserve"> achieve substantial accuracy in automatically segmenting crucial disc herniations. We will focus on two critical anatomical planes: the sagittal and transverse. In addition, collaborated with medical specialists, we hope to build a model to quantify the extent of the LDH and subsequently, investigate the correlation between the extent and the pain that a patient </w:delText>
        </w:r>
        <w:r w:rsidR="00610992" w:rsidRPr="00690E44" w:rsidDel="00523F0F">
          <w:rPr>
            <w:rFonts w:ascii="Times New Roman" w:hAnsi="Times New Roman" w:cs="Times New Roman"/>
            <w:sz w:val="24"/>
            <w:szCs w:val="24"/>
          </w:rPr>
          <w:delText>suffers</w:delText>
        </w:r>
        <w:r w:rsidRPr="00690E44" w:rsidDel="00523F0F">
          <w:rPr>
            <w:rFonts w:ascii="Times New Roman" w:hAnsi="Times New Roman" w:cs="Times New Roman"/>
            <w:sz w:val="24"/>
            <w:szCs w:val="24"/>
          </w:rPr>
          <w:delText>.</w:delText>
        </w:r>
      </w:del>
    </w:p>
    <w:p w14:paraId="1D6A7848" w14:textId="187B2654" w:rsidR="0023566C" w:rsidRDefault="0023566C" w:rsidP="00DD3AA0">
      <w:pPr>
        <w:rPr>
          <w:rFonts w:ascii="Times New Roman" w:hAnsi="Times New Roman" w:cs="Times New Roman"/>
          <w:sz w:val="24"/>
          <w:szCs w:val="24"/>
        </w:rPr>
      </w:pPr>
      <w:ins w:id="7" w:author="Lejian Huang" w:date="2023-12-02T15:56:00Z">
        <w:r>
          <w:rPr>
            <w:rFonts w:ascii="Segoe UI" w:hAnsi="Segoe UI" w:cs="Segoe UI"/>
            <w:color w:val="374151"/>
          </w:rPr>
          <w:t xml:space="preserve">The primary </w:t>
        </w:r>
      </w:ins>
      <w:ins w:id="8" w:author="Lejian Huang" w:date="2023-12-02T15:57:00Z">
        <w:r>
          <w:rPr>
            <w:rFonts w:ascii="Segoe UI" w:hAnsi="Segoe UI" w:cs="Segoe UI"/>
            <w:color w:val="374151"/>
          </w:rPr>
          <w:t>object</w:t>
        </w:r>
      </w:ins>
      <w:ins w:id="9" w:author="Lejian Huang" w:date="2023-12-02T15:56:00Z">
        <w:r>
          <w:rPr>
            <w:rFonts w:ascii="Segoe UI" w:hAnsi="Segoe UI" w:cs="Segoe UI"/>
            <w:color w:val="374151"/>
          </w:rPr>
          <w:t xml:space="preserve"> of this project is to enhance the diagnostic accuracy and quantification of lumbar disc herniation (LDH) by leveraging </w:t>
        </w:r>
      </w:ins>
      <w:ins w:id="10" w:author="Lejian Huang" w:date="2023-12-02T15:57:00Z">
        <w:r>
          <w:rPr>
            <w:rFonts w:ascii="Segoe UI" w:hAnsi="Segoe UI" w:cs="Segoe UI"/>
            <w:color w:val="374151"/>
          </w:rPr>
          <w:t xml:space="preserve">a </w:t>
        </w:r>
      </w:ins>
      <w:ins w:id="11" w:author="Lejian Huang" w:date="2023-12-02T15:56:00Z">
        <w:r>
          <w:rPr>
            <w:rFonts w:ascii="Segoe UI" w:hAnsi="Segoe UI" w:cs="Segoe UI"/>
            <w:color w:val="374151"/>
          </w:rPr>
          <w:t>state-of-the-art medical AI tool,</w:t>
        </w:r>
      </w:ins>
      <w:ins w:id="12" w:author="Lejian Huang" w:date="2023-12-02T15:57:00Z">
        <w:r>
          <w:rPr>
            <w:rFonts w:ascii="Segoe UI" w:hAnsi="Segoe UI" w:cs="Segoe UI"/>
            <w:color w:val="374151"/>
          </w:rPr>
          <w:t xml:space="preserve"> </w:t>
        </w:r>
      </w:ins>
      <w:ins w:id="13" w:author="Lejian Huang" w:date="2023-12-02T15:56:00Z">
        <w:r>
          <w:rPr>
            <w:rFonts w:ascii="Segoe UI" w:hAnsi="Segoe UI" w:cs="Segoe UI"/>
            <w:color w:val="374151"/>
          </w:rPr>
          <w:t>MONAI, for the analysis of MRI images. Our aim is to achieve a heightened level of precision in automatically identifying and segmenting crucial disc herniations through the integration of human labeling. We will particularly focus on two pivotal anatomical planes: the sagittal and transverse views. Furthermore, in close collaboration with medical specialists, our objective is to develop a robust model for quantifying the extent of LDH. Subsequently, we plan to explore the correlation between the identified extent and the level of pain experienced by the patient. We anticipate that this interdisciplinary approach will not only refine diagnostic processes but also contribute valuable insights into the relationship between the anatomical manifestation of LDH and its associated clinical symptoms</w:t>
        </w:r>
      </w:ins>
      <w:ins w:id="14" w:author="Lejian Huang" w:date="2023-12-02T15:58:00Z">
        <w:r>
          <w:rPr>
            <w:rFonts w:ascii="Segoe UI" w:hAnsi="Segoe UI" w:cs="Segoe UI"/>
            <w:color w:val="374151"/>
          </w:rPr>
          <w:t>.</w:t>
        </w:r>
      </w:ins>
    </w:p>
    <w:p w14:paraId="66338F34" w14:textId="2EE6A3A4" w:rsidR="00A765FB" w:rsidDel="00523F0F" w:rsidRDefault="00A765FB" w:rsidP="00DD3AA0">
      <w:pPr>
        <w:rPr>
          <w:del w:id="15" w:author="Lejian Huang" w:date="2023-12-02T16:06:00Z"/>
          <w:rFonts w:ascii="Times New Roman" w:hAnsi="Times New Roman" w:cs="Times New Roman"/>
          <w:sz w:val="24"/>
          <w:szCs w:val="24"/>
        </w:rPr>
      </w:pPr>
    </w:p>
    <w:p w14:paraId="234559E9" w14:textId="26ED7C0A" w:rsidR="00523F0F" w:rsidRDefault="00690E44" w:rsidP="00DD3AA0">
      <w:pPr>
        <w:rPr>
          <w:ins w:id="16" w:author="Lejian Huang" w:date="2023-12-02T16:04:00Z"/>
          <w:rFonts w:ascii="Times New Roman" w:hAnsi="Times New Roman" w:cs="Times New Roman"/>
          <w:sz w:val="24"/>
          <w:szCs w:val="24"/>
        </w:rPr>
      </w:pPr>
      <w:del w:id="17" w:author="Lejian Huang" w:date="2023-12-02T16:06:00Z">
        <w:r w:rsidRPr="00610992" w:rsidDel="00523F0F">
          <w:rPr>
            <w:rFonts w:ascii="Times New Roman" w:hAnsi="Times New Roman" w:cs="Times New Roman"/>
            <w:sz w:val="24"/>
            <w:szCs w:val="24"/>
          </w:rPr>
          <w:delText>Th</w:delText>
        </w:r>
        <w:r w:rsidR="0032365D" w:rsidDel="00523F0F">
          <w:rPr>
            <w:rFonts w:ascii="Times New Roman" w:hAnsi="Times New Roman" w:cs="Times New Roman"/>
            <w:sz w:val="24"/>
            <w:szCs w:val="24"/>
          </w:rPr>
          <w:delText>is</w:delText>
        </w:r>
        <w:r w:rsidRPr="00610992" w:rsidDel="00523F0F">
          <w:rPr>
            <w:rFonts w:ascii="Times New Roman" w:hAnsi="Times New Roman" w:cs="Times New Roman"/>
            <w:sz w:val="24"/>
            <w:szCs w:val="24"/>
          </w:rPr>
          <w:delText xml:space="preserve"> project consists of </w:delText>
        </w:r>
        <w:r w:rsidR="00610992" w:rsidRPr="00610992" w:rsidDel="00523F0F">
          <w:rPr>
            <w:rFonts w:ascii="Times New Roman" w:hAnsi="Times New Roman" w:cs="Times New Roman"/>
            <w:sz w:val="24"/>
            <w:szCs w:val="24"/>
          </w:rPr>
          <w:delText xml:space="preserve">two </w:delText>
        </w:r>
        <w:r w:rsidR="0032365D" w:rsidDel="00523F0F">
          <w:rPr>
            <w:rFonts w:ascii="Times New Roman" w:hAnsi="Times New Roman" w:cs="Times New Roman"/>
            <w:sz w:val="24"/>
            <w:szCs w:val="24"/>
          </w:rPr>
          <w:delText>stage</w:delText>
        </w:r>
        <w:r w:rsidRPr="00610992" w:rsidDel="00523F0F">
          <w:rPr>
            <w:rFonts w:ascii="Times New Roman" w:hAnsi="Times New Roman" w:cs="Times New Roman"/>
            <w:sz w:val="24"/>
            <w:szCs w:val="24"/>
          </w:rPr>
          <w:delText>s</w:delText>
        </w:r>
        <w:r w:rsidRPr="00690E44" w:rsidDel="00523F0F">
          <w:rPr>
            <w:rFonts w:ascii="Times New Roman" w:hAnsi="Times New Roman" w:cs="Times New Roman"/>
            <w:sz w:val="24"/>
            <w:szCs w:val="24"/>
          </w:rPr>
          <w:delText xml:space="preserve">. </w:delText>
        </w:r>
        <w:r w:rsidR="0032365D" w:rsidDel="00523F0F">
          <w:rPr>
            <w:rFonts w:ascii="Times New Roman" w:hAnsi="Times New Roman" w:cs="Times New Roman"/>
            <w:sz w:val="24"/>
            <w:szCs w:val="24"/>
          </w:rPr>
          <w:delText xml:space="preserve">First, </w:delText>
        </w:r>
        <w:r w:rsidR="0032365D" w:rsidRPr="00690E44" w:rsidDel="00523F0F">
          <w:rPr>
            <w:rFonts w:ascii="Times New Roman" w:hAnsi="Times New Roman" w:cs="Times New Roman"/>
            <w:sz w:val="24"/>
            <w:szCs w:val="24"/>
          </w:rPr>
          <w:delText>lumbar disc (LD)</w:delText>
        </w:r>
        <w:r w:rsidR="0032365D" w:rsidDel="00523F0F">
          <w:rPr>
            <w:rFonts w:ascii="Times New Roman" w:hAnsi="Times New Roman" w:cs="Times New Roman"/>
            <w:sz w:val="24"/>
            <w:szCs w:val="24"/>
          </w:rPr>
          <w:delText xml:space="preserve"> MRI images is to be segmented by utilizing the </w:delText>
        </w:r>
        <w:r w:rsidRPr="00690E44" w:rsidDel="00523F0F">
          <w:rPr>
            <w:rFonts w:ascii="Times New Roman" w:hAnsi="Times New Roman" w:cs="Times New Roman"/>
            <w:sz w:val="24"/>
            <w:szCs w:val="24"/>
          </w:rPr>
          <w:delText xml:space="preserve">robust capability of </w:delText>
        </w:r>
        <w:r w:rsidR="00610992" w:rsidDel="00523F0F">
          <w:rPr>
            <w:rFonts w:ascii="Times New Roman" w:hAnsi="Times New Roman" w:cs="Times New Roman"/>
            <w:sz w:val="24"/>
            <w:szCs w:val="24"/>
          </w:rPr>
          <w:delText>M</w:delText>
        </w:r>
        <w:r w:rsidRPr="00690E44" w:rsidDel="00523F0F">
          <w:rPr>
            <w:rFonts w:ascii="Times New Roman" w:hAnsi="Times New Roman" w:cs="Times New Roman"/>
            <w:sz w:val="24"/>
            <w:szCs w:val="24"/>
          </w:rPr>
          <w:delText>ONAI</w:delText>
        </w:r>
        <w:r w:rsidR="004F6D62" w:rsidDel="00523F0F">
          <w:rPr>
            <w:rFonts w:ascii="Times New Roman" w:hAnsi="Times New Roman" w:cs="Times New Roman"/>
            <w:sz w:val="24"/>
            <w:szCs w:val="24"/>
          </w:rPr>
          <w:delText xml:space="preserve"> L</w:delText>
        </w:r>
        <w:r w:rsidRPr="00690E44" w:rsidDel="00523F0F">
          <w:rPr>
            <w:rFonts w:ascii="Times New Roman" w:hAnsi="Times New Roman" w:cs="Times New Roman"/>
            <w:sz w:val="24"/>
            <w:szCs w:val="24"/>
          </w:rPr>
          <w:delText>abel.</w:delText>
        </w:r>
        <w:r w:rsidR="00610992" w:rsidDel="00523F0F">
          <w:rPr>
            <w:rFonts w:ascii="Times New Roman" w:hAnsi="Times New Roman" w:cs="Times New Roman"/>
            <w:sz w:val="24"/>
            <w:szCs w:val="24"/>
          </w:rPr>
          <w:delText xml:space="preserve"> </w:delText>
        </w:r>
        <w:r w:rsidR="0032365D" w:rsidDel="00523F0F">
          <w:rPr>
            <w:rFonts w:ascii="Times New Roman" w:hAnsi="Times New Roman" w:cs="Times New Roman"/>
            <w:sz w:val="24"/>
            <w:szCs w:val="24"/>
          </w:rPr>
          <w:delText>Following this, a statistical model is to be</w:delText>
        </w:r>
        <w:r w:rsidRPr="00690E44" w:rsidDel="00523F0F">
          <w:rPr>
            <w:rFonts w:ascii="Times New Roman" w:hAnsi="Times New Roman" w:cs="Times New Roman"/>
            <w:sz w:val="24"/>
            <w:szCs w:val="24"/>
          </w:rPr>
          <w:delText xml:space="preserve"> develop</w:delText>
        </w:r>
        <w:r w:rsidR="0032365D" w:rsidDel="00523F0F">
          <w:rPr>
            <w:rFonts w:ascii="Times New Roman" w:hAnsi="Times New Roman" w:cs="Times New Roman"/>
            <w:sz w:val="24"/>
            <w:szCs w:val="24"/>
          </w:rPr>
          <w:delText>ed</w:delText>
        </w:r>
        <w:r w:rsidRPr="00690E44" w:rsidDel="00523F0F">
          <w:rPr>
            <w:rFonts w:ascii="Times New Roman" w:hAnsi="Times New Roman" w:cs="Times New Roman"/>
            <w:sz w:val="24"/>
            <w:szCs w:val="24"/>
          </w:rPr>
          <w:delText xml:space="preserve"> indicat</w:delText>
        </w:r>
        <w:r w:rsidR="0032365D" w:rsidDel="00523F0F">
          <w:rPr>
            <w:rFonts w:ascii="Times New Roman" w:hAnsi="Times New Roman" w:cs="Times New Roman"/>
            <w:sz w:val="24"/>
            <w:szCs w:val="24"/>
          </w:rPr>
          <w:delText>ing</w:delText>
        </w:r>
        <w:r w:rsidRPr="00690E44" w:rsidDel="00523F0F">
          <w:rPr>
            <w:rFonts w:ascii="Times New Roman" w:hAnsi="Times New Roman" w:cs="Times New Roman"/>
            <w:sz w:val="24"/>
            <w:szCs w:val="24"/>
          </w:rPr>
          <w:delText xml:space="preserve"> the extent of LDH.</w:delText>
        </w:r>
      </w:del>
    </w:p>
    <w:p w14:paraId="412EA1F0" w14:textId="7E59FB76" w:rsidR="00523F0F" w:rsidRDefault="00523F0F" w:rsidP="00DD3AA0">
      <w:pPr>
        <w:rPr>
          <w:rFonts w:ascii="Times New Roman" w:hAnsi="Times New Roman" w:cs="Times New Roman"/>
          <w:sz w:val="24"/>
          <w:szCs w:val="24"/>
        </w:rPr>
      </w:pPr>
      <w:ins w:id="18" w:author="Lejian Huang" w:date="2023-12-02T16:04:00Z">
        <w:r>
          <w:rPr>
            <w:rFonts w:ascii="Segoe UI" w:hAnsi="Segoe UI" w:cs="Segoe UI"/>
            <w:color w:val="374151"/>
          </w:rPr>
          <w:t>This project is structured in two distinct stages. Initially, we employ the robust capabilities of MONAI Label to effectively segment lumbar disc (LD) MRI images. Subsequently, our focus shifts to the development of a statistical model designed to quantify the extent of LDH. This sequential approach ensures a comprehensive analysis, encompassing both accurate segmentation and a quantitative understanding of the severity of LDH.</w:t>
        </w:r>
      </w:ins>
    </w:p>
    <w:p w14:paraId="50975933" w14:textId="77777777" w:rsidR="004D1F45" w:rsidRDefault="004D1F45" w:rsidP="00DD3AA0">
      <w:pPr>
        <w:rPr>
          <w:rFonts w:ascii="Times New Roman" w:hAnsi="Times New Roman" w:cs="Times New Roman"/>
          <w:sz w:val="24"/>
          <w:szCs w:val="24"/>
        </w:rPr>
      </w:pPr>
    </w:p>
    <w:p w14:paraId="22BCF80D" w14:textId="5F46010A" w:rsidR="00724870" w:rsidRPr="007D5500" w:rsidRDefault="00AD50DD" w:rsidP="00DD3AA0">
      <w:pPr>
        <w:rPr>
          <w:rFonts w:ascii="Times New Roman" w:hAnsi="Times New Roman" w:cs="Times New Roman"/>
          <w:b/>
          <w:bCs/>
          <w:sz w:val="28"/>
          <w:szCs w:val="28"/>
          <w:u w:val="single"/>
        </w:rPr>
      </w:pPr>
      <w:r w:rsidRPr="00A765FB">
        <w:rPr>
          <w:rFonts w:ascii="Times New Roman" w:hAnsi="Times New Roman" w:cs="Times New Roman"/>
          <w:b/>
          <w:bCs/>
          <w:sz w:val="28"/>
          <w:szCs w:val="28"/>
          <w:u w:val="single"/>
        </w:rPr>
        <w:t>Model</w:t>
      </w:r>
      <w:r w:rsidR="00AF67E6">
        <w:rPr>
          <w:rFonts w:ascii="Times New Roman" w:hAnsi="Times New Roman" w:cs="Times New Roman"/>
          <w:b/>
          <w:bCs/>
          <w:sz w:val="28"/>
          <w:szCs w:val="28"/>
          <w:u w:val="single"/>
        </w:rPr>
        <w:t>s</w:t>
      </w:r>
      <w:r w:rsidRPr="00A765FB">
        <w:rPr>
          <w:rFonts w:ascii="Times New Roman" w:hAnsi="Times New Roman" w:cs="Times New Roman"/>
          <w:b/>
          <w:bCs/>
          <w:sz w:val="28"/>
          <w:szCs w:val="28"/>
          <w:u w:val="single"/>
        </w:rPr>
        <w:t xml:space="preserve"> Overview</w:t>
      </w:r>
    </w:p>
    <w:p w14:paraId="47590E64" w14:textId="0025B807" w:rsidR="00725432" w:rsidRDefault="00AF67E6" w:rsidP="00866291">
      <w:pPr>
        <w:rPr>
          <w:ins w:id="19" w:author="Lejian Huang" w:date="2023-12-02T16:08:00Z"/>
          <w:rFonts w:ascii="Times New Roman" w:hAnsi="Times New Roman" w:cs="Times New Roman"/>
          <w:sz w:val="24"/>
          <w:szCs w:val="24"/>
        </w:rPr>
      </w:pPr>
      <w:r>
        <w:rPr>
          <w:rFonts w:ascii="Times New Roman" w:hAnsi="Times New Roman" w:cs="Times New Roman"/>
          <w:sz w:val="24"/>
          <w:szCs w:val="24"/>
        </w:rPr>
        <w:t xml:space="preserve">Adapted from a </w:t>
      </w:r>
      <w:proofErr w:type="spellStart"/>
      <w:r w:rsidRPr="00767A78">
        <w:rPr>
          <w:rFonts w:ascii="Times New Roman" w:hAnsi="Times New Roman" w:cs="Times New Roman"/>
          <w:sz w:val="24"/>
          <w:szCs w:val="24"/>
        </w:rPr>
        <w:t>SegResNet</w:t>
      </w:r>
      <w:proofErr w:type="spellEnd"/>
      <w:r w:rsidRPr="00767A78">
        <w:rPr>
          <w:rFonts w:ascii="Times New Roman" w:hAnsi="Times New Roman" w:cs="Times New Roman"/>
          <w:sz w:val="24"/>
          <w:szCs w:val="24"/>
        </w:rPr>
        <w:t>-based</w:t>
      </w:r>
      <w:r>
        <w:rPr>
          <w:rFonts w:ascii="Times New Roman" w:hAnsi="Times New Roman" w:cs="Times New Roman"/>
          <w:sz w:val="24"/>
          <w:szCs w:val="24"/>
        </w:rPr>
        <w:t xml:space="preserve"> model, </w:t>
      </w:r>
      <w:r w:rsidRPr="006B2974">
        <w:rPr>
          <w:rFonts w:ascii="Times New Roman" w:hAnsi="Times New Roman" w:cs="Times New Roman"/>
          <w:i/>
          <w:iCs/>
          <w:sz w:val="24"/>
          <w:szCs w:val="24"/>
        </w:rPr>
        <w:t>MONAI</w:t>
      </w:r>
      <w:r w:rsidR="004F6D62">
        <w:rPr>
          <w:rFonts w:ascii="Times New Roman" w:hAnsi="Times New Roman" w:cs="Times New Roman"/>
          <w:i/>
          <w:iCs/>
          <w:sz w:val="24"/>
          <w:szCs w:val="24"/>
        </w:rPr>
        <w:t xml:space="preserve"> </w:t>
      </w:r>
      <w:r w:rsidRPr="006B2974">
        <w:rPr>
          <w:rFonts w:ascii="Times New Roman" w:hAnsi="Times New Roman" w:cs="Times New Roman"/>
          <w:i/>
          <w:iCs/>
          <w:sz w:val="24"/>
          <w:szCs w:val="24"/>
        </w:rPr>
        <w:t>Label's segmentation_vertebra.py pipeline</w:t>
      </w:r>
      <w:r>
        <w:rPr>
          <w:rFonts w:ascii="Times New Roman" w:hAnsi="Times New Roman" w:cs="Times New Roman"/>
          <w:sz w:val="24"/>
          <w:szCs w:val="24"/>
        </w:rPr>
        <w:t xml:space="preserve"> </w:t>
      </w:r>
      <w:r w:rsidRPr="00767A78">
        <w:rPr>
          <w:rFonts w:ascii="Times New Roman" w:hAnsi="Times New Roman" w:cs="Times New Roman"/>
          <w:sz w:val="24"/>
          <w:szCs w:val="24"/>
        </w:rPr>
        <w:t>[1]</w:t>
      </w:r>
      <w:r>
        <w:rPr>
          <w:rFonts w:ascii="Times New Roman" w:hAnsi="Times New Roman" w:cs="Times New Roman"/>
          <w:sz w:val="24"/>
          <w:szCs w:val="24"/>
        </w:rPr>
        <w:t xml:space="preserve">, </w:t>
      </w:r>
      <w:r w:rsidR="005B0A4D">
        <w:rPr>
          <w:rFonts w:ascii="Times New Roman" w:hAnsi="Times New Roman" w:cs="Times New Roman"/>
          <w:sz w:val="24"/>
          <w:szCs w:val="24"/>
        </w:rPr>
        <w:t xml:space="preserve">our </w:t>
      </w:r>
      <w:proofErr w:type="spellStart"/>
      <w:r>
        <w:rPr>
          <w:rFonts w:ascii="Times New Roman" w:hAnsi="Times New Roman" w:cs="Times New Roman"/>
          <w:sz w:val="24"/>
          <w:szCs w:val="24"/>
        </w:rPr>
        <w:t>Unet</w:t>
      </w:r>
      <w:proofErr w:type="spellEnd"/>
      <w:r w:rsidR="005B0A4D">
        <w:rPr>
          <w:rFonts w:ascii="Times New Roman" w:hAnsi="Times New Roman" w:cs="Times New Roman"/>
          <w:sz w:val="24"/>
          <w:szCs w:val="24"/>
        </w:rPr>
        <w:t>-based models (pipelines)</w:t>
      </w:r>
      <w:r>
        <w:rPr>
          <w:rFonts w:ascii="Times New Roman" w:hAnsi="Times New Roman" w:cs="Times New Roman"/>
          <w:sz w:val="24"/>
          <w:szCs w:val="24"/>
        </w:rPr>
        <w:t xml:space="preserve"> (</w:t>
      </w:r>
      <w:r w:rsidRPr="006B2974">
        <w:rPr>
          <w:rFonts w:ascii="Times New Roman" w:hAnsi="Times New Roman" w:cs="Times New Roman"/>
          <w:b/>
          <w:bCs/>
          <w:sz w:val="24"/>
          <w:szCs w:val="24"/>
        </w:rPr>
        <w:t>Fig. 1</w:t>
      </w:r>
      <w:r>
        <w:rPr>
          <w:rFonts w:ascii="Times New Roman" w:hAnsi="Times New Roman" w:cs="Times New Roman"/>
          <w:sz w:val="24"/>
          <w:szCs w:val="24"/>
        </w:rPr>
        <w:t>) w</w:t>
      </w:r>
      <w:r w:rsidR="005B0A4D">
        <w:rPr>
          <w:rFonts w:ascii="Times New Roman" w:hAnsi="Times New Roman" w:cs="Times New Roman"/>
          <w:sz w:val="24"/>
          <w:szCs w:val="24"/>
        </w:rPr>
        <w:t>ere</w:t>
      </w:r>
      <w:r>
        <w:rPr>
          <w:rFonts w:ascii="Times New Roman" w:hAnsi="Times New Roman" w:cs="Times New Roman"/>
          <w:sz w:val="24"/>
          <w:szCs w:val="24"/>
        </w:rPr>
        <w:t xml:space="preserve"> used to train MRI images for segmenting spine structure</w:t>
      </w:r>
      <w:r w:rsidR="00767A78" w:rsidRPr="00767A78">
        <w:rPr>
          <w:rFonts w:ascii="Times New Roman" w:hAnsi="Times New Roman" w:cs="Times New Roman"/>
          <w:sz w:val="24"/>
          <w:szCs w:val="24"/>
        </w:rPr>
        <w:t xml:space="preserve">. </w:t>
      </w:r>
      <w:r w:rsidR="005B0A4D">
        <w:rPr>
          <w:rFonts w:ascii="Times New Roman" w:hAnsi="Times New Roman" w:cs="Times New Roman"/>
          <w:sz w:val="24"/>
          <w:szCs w:val="24"/>
        </w:rPr>
        <w:t xml:space="preserve">Since we had to deal with either herniated or healthy LD, each being presented both in sagittal and transverse planes, </w:t>
      </w:r>
      <w:r w:rsidR="001974A8">
        <w:rPr>
          <w:rFonts w:ascii="Times New Roman" w:hAnsi="Times New Roman" w:cs="Times New Roman"/>
          <w:sz w:val="24"/>
          <w:szCs w:val="24"/>
        </w:rPr>
        <w:t>4-versions of models were developed.</w:t>
      </w:r>
    </w:p>
    <w:p w14:paraId="5D5A6CBB" w14:textId="77777777" w:rsidR="00523F0F" w:rsidRDefault="00523F0F" w:rsidP="00866291">
      <w:pPr>
        <w:rPr>
          <w:ins w:id="20" w:author="Lejian Huang" w:date="2023-12-02T16:08:00Z"/>
          <w:rFonts w:ascii="Times New Roman" w:hAnsi="Times New Roman" w:cs="Times New Roman"/>
          <w:sz w:val="24"/>
          <w:szCs w:val="24"/>
        </w:rPr>
      </w:pPr>
    </w:p>
    <w:p w14:paraId="1E03EA96" w14:textId="579361D5" w:rsidR="00523F0F" w:rsidRDefault="00523F0F" w:rsidP="00866291">
      <w:pPr>
        <w:rPr>
          <w:rFonts w:ascii="Times New Roman" w:hAnsi="Times New Roman" w:cs="Times New Roman"/>
          <w:sz w:val="24"/>
          <w:szCs w:val="24"/>
        </w:rPr>
      </w:pPr>
      <w:ins w:id="21" w:author="Lejian Huang" w:date="2023-12-02T16:08:00Z">
        <w:r>
          <w:rPr>
            <w:rFonts w:ascii="Segoe UI" w:hAnsi="Segoe UI" w:cs="Segoe UI"/>
            <w:color w:val="374151"/>
          </w:rPr>
          <w:t xml:space="preserve">Derived from the segmentation_vertebra.py pipeline of a </w:t>
        </w:r>
        <w:proofErr w:type="spellStart"/>
        <w:r>
          <w:rPr>
            <w:rFonts w:ascii="Segoe UI" w:hAnsi="Segoe UI" w:cs="Segoe UI"/>
            <w:color w:val="374151"/>
          </w:rPr>
          <w:t>SegResNet</w:t>
        </w:r>
        <w:proofErr w:type="spellEnd"/>
        <w:r>
          <w:rPr>
            <w:rFonts w:ascii="Segoe UI" w:hAnsi="Segoe UI" w:cs="Segoe UI"/>
            <w:color w:val="374151"/>
          </w:rPr>
          <w:t xml:space="preserve">-based model within MONAI </w:t>
        </w:r>
        <w:r>
          <w:rPr>
            <w:rFonts w:ascii="Segoe UI" w:hAnsi="Segoe UI" w:cs="Segoe UI"/>
            <w:color w:val="374151"/>
          </w:rPr>
          <w:lastRenderedPageBreak/>
          <w:t xml:space="preserve">Label [1], our </w:t>
        </w:r>
        <w:proofErr w:type="spellStart"/>
        <w:r>
          <w:rPr>
            <w:rFonts w:ascii="Segoe UI" w:hAnsi="Segoe UI" w:cs="Segoe UI"/>
            <w:color w:val="374151"/>
          </w:rPr>
          <w:t>Unet</w:t>
        </w:r>
        <w:proofErr w:type="spellEnd"/>
        <w:r>
          <w:rPr>
            <w:rFonts w:ascii="Segoe UI" w:hAnsi="Segoe UI" w:cs="Segoe UI"/>
            <w:color w:val="374151"/>
          </w:rPr>
          <w:t>-based models (depicted in Fig. 1) were adapted for training MRI images to accurately segment the spine structure. Given the necessity to address both herniated and healthy lumbar discs (LD) presented in both sagittal and transverse planes, we developed four distinct versions of our models.</w:t>
        </w:r>
      </w:ins>
    </w:p>
    <w:p w14:paraId="41AD65C2" w14:textId="2FE5CEDA" w:rsidR="009F68CA" w:rsidRDefault="00711A07" w:rsidP="006B297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E95A97" wp14:editId="13B14027">
            <wp:extent cx="5731510" cy="3372485"/>
            <wp:effectExtent l="0" t="0" r="2540" b="0"/>
            <wp:docPr id="1169033957"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033957" name="Picture 1" descr="A diagram of a projec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372485"/>
                    </a:xfrm>
                    <a:prstGeom prst="rect">
                      <a:avLst/>
                    </a:prstGeom>
                  </pic:spPr>
                </pic:pic>
              </a:graphicData>
            </a:graphic>
          </wp:inline>
        </w:drawing>
      </w:r>
    </w:p>
    <w:p w14:paraId="4093E194" w14:textId="1E3D5E7C" w:rsidR="009F68CA" w:rsidRDefault="002D0CC1" w:rsidP="006B2974">
      <w:pPr>
        <w:pStyle w:val="Caption"/>
        <w:jc w:val="center"/>
        <w:rPr>
          <w:rFonts w:ascii="Times New Roman" w:hAnsi="Times New Roman" w:cs="Times New Roman"/>
          <w:b/>
          <w:bCs/>
          <w:sz w:val="28"/>
          <w:szCs w:val="28"/>
          <w:u w:val="single"/>
        </w:rPr>
      </w:pPr>
      <w:r w:rsidRPr="006B2974">
        <w:rPr>
          <w:rFonts w:ascii="Times New Roman" w:hAnsi="Times New Roman" w:cs="Times New Roman"/>
          <w:sz w:val="24"/>
          <w:szCs w:val="24"/>
        </w:rPr>
        <w:t xml:space="preserve">Figure </w:t>
      </w:r>
      <w:r w:rsidRPr="006B2974">
        <w:rPr>
          <w:rFonts w:ascii="Times New Roman" w:hAnsi="Times New Roman" w:cs="Times New Roman"/>
          <w:sz w:val="24"/>
          <w:szCs w:val="24"/>
        </w:rPr>
        <w:fldChar w:fldCharType="begin"/>
      </w:r>
      <w:r w:rsidRPr="006B2974">
        <w:rPr>
          <w:rFonts w:ascii="Times New Roman" w:hAnsi="Times New Roman" w:cs="Times New Roman"/>
          <w:sz w:val="24"/>
          <w:szCs w:val="24"/>
        </w:rPr>
        <w:instrText xml:space="preserve"> SEQ Figure \* ARABIC </w:instrText>
      </w:r>
      <w:r w:rsidRPr="006B2974">
        <w:rPr>
          <w:rFonts w:ascii="Times New Roman" w:hAnsi="Times New Roman" w:cs="Times New Roman"/>
          <w:sz w:val="24"/>
          <w:szCs w:val="24"/>
        </w:rPr>
        <w:fldChar w:fldCharType="separate"/>
      </w:r>
      <w:r w:rsidRPr="006B2974">
        <w:rPr>
          <w:rFonts w:ascii="Times New Roman" w:hAnsi="Times New Roman" w:cs="Times New Roman"/>
          <w:sz w:val="24"/>
          <w:szCs w:val="24"/>
        </w:rPr>
        <w:t>1</w:t>
      </w:r>
      <w:r w:rsidRPr="006B2974">
        <w:rPr>
          <w:rFonts w:ascii="Times New Roman" w:hAnsi="Times New Roman" w:cs="Times New Roman"/>
          <w:sz w:val="24"/>
          <w:szCs w:val="24"/>
        </w:rPr>
        <w:fldChar w:fldCharType="end"/>
      </w:r>
      <w:r w:rsidRPr="006B2974">
        <w:rPr>
          <w:rFonts w:ascii="Times New Roman" w:hAnsi="Times New Roman" w:cs="Times New Roman"/>
          <w:sz w:val="24"/>
          <w:szCs w:val="24"/>
        </w:rPr>
        <w:t xml:space="preserve">. The structure of </w:t>
      </w:r>
      <w:proofErr w:type="spellStart"/>
      <w:r w:rsidRPr="006B2974">
        <w:rPr>
          <w:rFonts w:ascii="Times New Roman" w:hAnsi="Times New Roman" w:cs="Times New Roman"/>
          <w:sz w:val="24"/>
          <w:szCs w:val="24"/>
        </w:rPr>
        <w:t>UNet</w:t>
      </w:r>
      <w:bookmarkStart w:id="22" w:name="_Hlk150027345"/>
      <w:bookmarkEnd w:id="22"/>
      <w:proofErr w:type="spellEnd"/>
    </w:p>
    <w:p w14:paraId="1737425D" w14:textId="5374BD6D" w:rsidR="00EF105F" w:rsidRDefault="00AF6DE5" w:rsidP="00EF105F">
      <w:pPr>
        <w:rPr>
          <w:rFonts w:ascii="Times New Roman" w:hAnsi="Times New Roman" w:cs="Times New Roman"/>
          <w:b/>
          <w:bCs/>
          <w:sz w:val="28"/>
          <w:szCs w:val="28"/>
          <w:u w:val="single"/>
        </w:rPr>
      </w:pPr>
      <w:commentRangeStart w:id="23"/>
      <w:r w:rsidRPr="005D67E8">
        <w:rPr>
          <w:rFonts w:ascii="Times New Roman" w:hAnsi="Times New Roman" w:cs="Times New Roman"/>
          <w:b/>
          <w:bCs/>
          <w:sz w:val="28"/>
          <w:szCs w:val="28"/>
          <w:u w:val="single"/>
        </w:rPr>
        <w:t>Data</w:t>
      </w:r>
      <w:commentRangeEnd w:id="23"/>
      <w:r w:rsidR="00B81351" w:rsidRPr="005D67E8">
        <w:rPr>
          <w:rStyle w:val="CommentReference"/>
          <w:rFonts w:ascii="Times New Roman" w:hAnsi="Times New Roman" w:cs="Times New Roman"/>
          <w:sz w:val="28"/>
          <w:szCs w:val="28"/>
        </w:rPr>
        <w:commentReference w:id="23"/>
      </w:r>
    </w:p>
    <w:p w14:paraId="3C765AA4" w14:textId="4FD8E7B6" w:rsidR="00AD50DD" w:rsidRPr="00241F85" w:rsidRDefault="00EF105F" w:rsidP="00AD50DD">
      <w:pPr>
        <w:rPr>
          <w:rFonts w:ascii="Times New Roman" w:hAnsi="Times New Roman" w:cs="Times New Roman"/>
          <w:sz w:val="24"/>
          <w:szCs w:val="24"/>
        </w:rPr>
      </w:pPr>
      <w:r w:rsidRPr="00690E44">
        <w:rPr>
          <w:rFonts w:ascii="Times New Roman" w:hAnsi="Times New Roman" w:cs="Times New Roman"/>
          <w:sz w:val="24"/>
          <w:szCs w:val="24"/>
        </w:rPr>
        <w:t>146 LDH patients with</w:t>
      </w:r>
      <w:r w:rsidRPr="00C72649">
        <w:rPr>
          <w:rFonts w:ascii="Times New Roman" w:hAnsi="Times New Roman" w:cs="Times New Roman"/>
          <w:sz w:val="24"/>
          <w:szCs w:val="24"/>
        </w:rPr>
        <w:t xml:space="preserve"> chronic pain that persisted for at least 12 weeks were recruited, and LDH was diagnosed by medical history, physical examination, and consistent MRI assessment confirmed independently by t</w:t>
      </w:r>
      <w:r w:rsidRPr="00690E44">
        <w:rPr>
          <w:rFonts w:ascii="Times New Roman" w:hAnsi="Times New Roman" w:cs="Times New Roman"/>
          <w:sz w:val="24"/>
          <w:szCs w:val="24"/>
        </w:rPr>
        <w:t>wo radiologists. Subjects were scanned twice (pre and post-surgery) on a 3 Tesla GE-Discovery 750 scanner.</w:t>
      </w:r>
    </w:p>
    <w:p w14:paraId="2AE1CA9B" w14:textId="77777777" w:rsidR="00EB693C" w:rsidRPr="00EB693C" w:rsidRDefault="00EB693C" w:rsidP="00EB693C">
      <w:pPr>
        <w:rPr>
          <w:rFonts w:ascii="Times New Roman" w:hAnsi="Times New Roman" w:cs="Times New Roman"/>
          <w:color w:val="FF0000"/>
          <w:sz w:val="24"/>
          <w:szCs w:val="24"/>
        </w:rPr>
      </w:pPr>
    </w:p>
    <w:p w14:paraId="444DCA54" w14:textId="31C4BE0E" w:rsidR="00E6289C" w:rsidRDefault="00673EAF" w:rsidP="00E12DA1">
      <w:pPr>
        <w:rPr>
          <w:rFonts w:ascii="Times New Roman" w:hAnsi="Times New Roman" w:cs="Times New Roman"/>
        </w:rPr>
      </w:pPr>
      <w:r w:rsidRPr="00D2504C">
        <w:rPr>
          <w:rFonts w:ascii="Times New Roman" w:hAnsi="Times New Roman" w:cs="Times New Roman"/>
          <w:b/>
          <w:bCs/>
          <w:sz w:val="24"/>
          <w:szCs w:val="28"/>
        </w:rPr>
        <w:t>Scanner Specifications</w:t>
      </w:r>
    </w:p>
    <w:p w14:paraId="5119E6CA" w14:textId="496E519E" w:rsidR="00B608B7" w:rsidRDefault="007C1628" w:rsidP="00B608B7">
      <w:pPr>
        <w:rPr>
          <w:rFonts w:ascii="Times New Roman" w:hAnsi="Times New Roman" w:cs="Times New Roman"/>
          <w:sz w:val="24"/>
          <w:szCs w:val="24"/>
        </w:rPr>
      </w:pPr>
      <w:r w:rsidRPr="007C1628">
        <w:rPr>
          <w:rFonts w:ascii="Times New Roman" w:hAnsi="Times New Roman" w:cs="Times New Roman"/>
          <w:noProof/>
          <w:sz w:val="24"/>
          <w:szCs w:val="24"/>
        </w:rPr>
        <w:object w:dxaOrig="7500" w:dyaOrig="2100" w14:anchorId="412195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75.55pt;height:104.85pt;mso-width-percent:0;mso-height-percent:0;mso-width-percent:0;mso-height-percent:0" o:ole="">
            <v:imagedata r:id="rId13" o:title=""/>
          </v:shape>
          <o:OLEObject Type="Embed" ProgID="Excel.Sheet.12" ShapeID="_x0000_i1025" DrawAspect="Content" ObjectID="_1763038515" r:id="rId14"/>
        </w:object>
      </w:r>
    </w:p>
    <w:p w14:paraId="6322B473" w14:textId="77777777" w:rsidR="00B507E3" w:rsidRPr="006B2974" w:rsidRDefault="00B507E3" w:rsidP="00B608B7">
      <w:pPr>
        <w:rPr>
          <w:rFonts w:ascii="Times New Roman" w:hAnsi="Times New Roman" w:cs="Times New Roman"/>
          <w:sz w:val="24"/>
          <w:szCs w:val="24"/>
        </w:rPr>
      </w:pPr>
    </w:p>
    <w:p w14:paraId="1B1214B9" w14:textId="16A2651B" w:rsidR="00B81351" w:rsidRPr="00D2504C" w:rsidRDefault="00B81351" w:rsidP="004103B5">
      <w:pPr>
        <w:rPr>
          <w:rFonts w:ascii="Times New Roman" w:hAnsi="Times New Roman" w:cs="Times New Roman"/>
          <w:b/>
          <w:bCs/>
          <w:sz w:val="24"/>
          <w:szCs w:val="24"/>
        </w:rPr>
      </w:pPr>
      <w:r w:rsidRPr="00D2504C">
        <w:rPr>
          <w:rFonts w:ascii="Times New Roman" w:hAnsi="Times New Roman" w:cs="Times New Roman"/>
          <w:b/>
          <w:bCs/>
          <w:sz w:val="24"/>
          <w:szCs w:val="24"/>
        </w:rPr>
        <w:t>Preprocessing</w:t>
      </w:r>
    </w:p>
    <w:p w14:paraId="01CCFCFA" w14:textId="2F0E0064" w:rsidR="00C678E0" w:rsidRDefault="000F0B16" w:rsidP="00C678E0">
      <w:pPr>
        <w:pStyle w:val="ListParagraph"/>
        <w:numPr>
          <w:ilvl w:val="0"/>
          <w:numId w:val="18"/>
        </w:numPr>
        <w:ind w:firstLineChars="0"/>
        <w:rPr>
          <w:rFonts w:ascii="Times New Roman" w:hAnsi="Times New Roman" w:cs="Times New Roman"/>
          <w:sz w:val="24"/>
          <w:szCs w:val="24"/>
        </w:rPr>
      </w:pPr>
      <w:r w:rsidRPr="000A003E">
        <w:rPr>
          <w:rFonts w:ascii="Times New Roman" w:hAnsi="Times New Roman" w:cs="Times New Roman"/>
          <w:sz w:val="24"/>
          <w:szCs w:val="24"/>
        </w:rPr>
        <w:t>C</w:t>
      </w:r>
      <w:r w:rsidR="00744D6E" w:rsidRPr="000A003E">
        <w:rPr>
          <w:rFonts w:ascii="Times New Roman" w:hAnsi="Times New Roman" w:cs="Times New Roman"/>
          <w:sz w:val="24"/>
          <w:szCs w:val="24"/>
        </w:rPr>
        <w:t>onvert</w:t>
      </w:r>
      <w:r w:rsidRPr="000A003E">
        <w:rPr>
          <w:rFonts w:ascii="Times New Roman" w:hAnsi="Times New Roman" w:cs="Times New Roman"/>
          <w:sz w:val="24"/>
          <w:szCs w:val="24"/>
        </w:rPr>
        <w:t>ed</w:t>
      </w:r>
      <w:r w:rsidR="00744D6E" w:rsidRPr="000A003E">
        <w:rPr>
          <w:rFonts w:ascii="Times New Roman" w:hAnsi="Times New Roman" w:cs="Times New Roman"/>
          <w:sz w:val="24"/>
          <w:szCs w:val="24"/>
        </w:rPr>
        <w:t xml:space="preserve"> </w:t>
      </w:r>
      <w:r w:rsidR="00BC662C">
        <w:rPr>
          <w:rFonts w:ascii="Times New Roman" w:hAnsi="Times New Roman" w:cs="Times New Roman"/>
          <w:sz w:val="24"/>
          <w:szCs w:val="24"/>
        </w:rPr>
        <w:t>image</w:t>
      </w:r>
      <w:r w:rsidR="00744D6E" w:rsidRPr="000A003E">
        <w:rPr>
          <w:rFonts w:ascii="Times New Roman" w:hAnsi="Times New Roman" w:cs="Times New Roman"/>
          <w:sz w:val="24"/>
          <w:szCs w:val="24"/>
        </w:rPr>
        <w:t xml:space="preserve"> </w:t>
      </w:r>
      <w:r w:rsidR="00D200C0" w:rsidRPr="000A003E">
        <w:rPr>
          <w:rFonts w:ascii="Times New Roman" w:hAnsi="Times New Roman" w:cs="Times New Roman"/>
          <w:sz w:val="24"/>
          <w:szCs w:val="24"/>
        </w:rPr>
        <w:t xml:space="preserve">format </w:t>
      </w:r>
      <w:r w:rsidR="00744D6E" w:rsidRPr="000A003E">
        <w:rPr>
          <w:rFonts w:ascii="Times New Roman" w:hAnsi="Times New Roman" w:cs="Times New Roman"/>
          <w:sz w:val="24"/>
          <w:szCs w:val="24"/>
        </w:rPr>
        <w:t>from DICOM to NIFTI</w:t>
      </w:r>
      <w:r w:rsidR="00BC662C">
        <w:rPr>
          <w:rFonts w:ascii="Times New Roman" w:hAnsi="Times New Roman" w:cs="Times New Roman"/>
          <w:sz w:val="24"/>
          <w:szCs w:val="24"/>
        </w:rPr>
        <w:t xml:space="preserve"> by</w:t>
      </w:r>
      <w:r w:rsidR="00744D6E" w:rsidRPr="000A003E">
        <w:rPr>
          <w:rFonts w:ascii="Times New Roman" w:hAnsi="Times New Roman" w:cs="Times New Roman"/>
          <w:sz w:val="24"/>
          <w:szCs w:val="24"/>
        </w:rPr>
        <w:t xml:space="preserve"> using bash script</w:t>
      </w:r>
      <w:r w:rsidR="004935A9" w:rsidRPr="000A003E">
        <w:rPr>
          <w:rFonts w:ascii="Times New Roman" w:hAnsi="Times New Roman" w:cs="Times New Roman"/>
          <w:sz w:val="24"/>
          <w:szCs w:val="24"/>
        </w:rPr>
        <w:t>s</w:t>
      </w:r>
      <w:r w:rsidR="00744D6E" w:rsidRPr="000A003E">
        <w:rPr>
          <w:rFonts w:ascii="Times New Roman" w:hAnsi="Times New Roman" w:cs="Times New Roman"/>
          <w:sz w:val="24"/>
          <w:szCs w:val="24"/>
        </w:rPr>
        <w:t>.</w:t>
      </w:r>
    </w:p>
    <w:p w14:paraId="150BB76B" w14:textId="05D970E7" w:rsidR="00C678E0" w:rsidRPr="006B2974" w:rsidRDefault="00C678E0" w:rsidP="00C678E0">
      <w:pPr>
        <w:pStyle w:val="ListParagraph"/>
        <w:numPr>
          <w:ilvl w:val="0"/>
          <w:numId w:val="18"/>
        </w:numPr>
        <w:ind w:firstLineChars="0"/>
        <w:rPr>
          <w:rFonts w:ascii="Times New Roman" w:hAnsi="Times New Roman" w:cs="Times New Roman"/>
          <w:sz w:val="24"/>
          <w:szCs w:val="24"/>
        </w:rPr>
      </w:pPr>
      <w:r w:rsidRPr="006B2974">
        <w:rPr>
          <w:rFonts w:ascii="Times New Roman" w:hAnsi="Times New Roman" w:cs="Times New Roman"/>
          <w:sz w:val="24"/>
          <w:szCs w:val="24"/>
        </w:rPr>
        <w:t>Categorized 146 images into herniated or healthy group in both sagittal and transverse planes, among which 34 were randomly selected as our primary dataset for training models.</w:t>
      </w:r>
    </w:p>
    <w:p w14:paraId="6508959C" w14:textId="77777777" w:rsidR="00C678E0" w:rsidRPr="006B2974" w:rsidRDefault="00C678E0" w:rsidP="006B2974">
      <w:pPr>
        <w:ind w:left="360"/>
        <w:rPr>
          <w:rFonts w:ascii="Times New Roman" w:hAnsi="Times New Roman" w:cs="Times New Roman"/>
          <w:sz w:val="24"/>
          <w:szCs w:val="24"/>
        </w:rPr>
      </w:pPr>
    </w:p>
    <w:p w14:paraId="79CB8C2B" w14:textId="1A83EFB1" w:rsidR="0046587F" w:rsidRDefault="00CD6F1A" w:rsidP="003E0568">
      <w:pPr>
        <w:rPr>
          <w:rFonts w:ascii="Times New Roman" w:hAnsi="Times New Roman" w:cs="Times New Roman"/>
          <w:b/>
          <w:bCs/>
          <w:sz w:val="28"/>
          <w:szCs w:val="28"/>
          <w:u w:val="single"/>
        </w:rPr>
      </w:pPr>
      <w:r w:rsidRPr="003E0568">
        <w:rPr>
          <w:rFonts w:ascii="Times New Roman" w:hAnsi="Times New Roman" w:cs="Times New Roman"/>
          <w:b/>
          <w:bCs/>
          <w:sz w:val="28"/>
          <w:szCs w:val="28"/>
          <w:u w:val="single"/>
        </w:rPr>
        <w:t xml:space="preserve">Training </w:t>
      </w:r>
      <w:r w:rsidR="000A5D96" w:rsidRPr="003E0568">
        <w:rPr>
          <w:rFonts w:ascii="Times New Roman" w:hAnsi="Times New Roman" w:cs="Times New Roman"/>
          <w:b/>
          <w:bCs/>
          <w:sz w:val="28"/>
          <w:szCs w:val="28"/>
          <w:u w:val="single"/>
        </w:rPr>
        <w:t>C</w:t>
      </w:r>
      <w:r w:rsidRPr="003E0568">
        <w:rPr>
          <w:rFonts w:ascii="Times New Roman" w:hAnsi="Times New Roman" w:cs="Times New Roman"/>
          <w:b/>
          <w:bCs/>
          <w:sz w:val="28"/>
          <w:szCs w:val="28"/>
          <w:u w:val="single"/>
        </w:rPr>
        <w:t>onfiguration</w:t>
      </w:r>
      <w:r w:rsidR="00BC662C">
        <w:rPr>
          <w:rFonts w:ascii="Times New Roman" w:hAnsi="Times New Roman" w:cs="Times New Roman"/>
          <w:b/>
          <w:bCs/>
          <w:sz w:val="28"/>
          <w:szCs w:val="28"/>
          <w:u w:val="single"/>
        </w:rPr>
        <w:t>s</w:t>
      </w:r>
    </w:p>
    <w:p w14:paraId="49706817" w14:textId="78177AB2" w:rsidR="0046587F" w:rsidRPr="006B2974" w:rsidRDefault="0046587F" w:rsidP="003E0568">
      <w:pPr>
        <w:rPr>
          <w:rFonts w:ascii="Times New Roman" w:hAnsi="Times New Roman" w:cs="Times New Roman"/>
          <w:b/>
          <w:bCs/>
          <w:sz w:val="24"/>
          <w:szCs w:val="24"/>
        </w:rPr>
      </w:pPr>
      <w:r>
        <w:rPr>
          <w:rFonts w:ascii="Times New Roman" w:hAnsi="Times New Roman" w:cs="Times New Roman"/>
          <w:b/>
          <w:bCs/>
          <w:sz w:val="24"/>
          <w:szCs w:val="24"/>
        </w:rPr>
        <w:t>Environments</w:t>
      </w:r>
    </w:p>
    <w:p w14:paraId="563648BB" w14:textId="2CA9461E" w:rsidR="007014EE" w:rsidRPr="006B2974" w:rsidRDefault="007014EE" w:rsidP="006B2974">
      <w:pPr>
        <w:pStyle w:val="ListParagraph"/>
        <w:numPr>
          <w:ilvl w:val="0"/>
          <w:numId w:val="20"/>
        </w:numPr>
        <w:ind w:firstLineChars="0"/>
        <w:rPr>
          <w:rFonts w:ascii="Times New Roman" w:hAnsi="Times New Roman" w:cs="Times New Roman"/>
          <w:sz w:val="24"/>
          <w:szCs w:val="24"/>
        </w:rPr>
      </w:pPr>
      <w:r w:rsidRPr="006B2974">
        <w:rPr>
          <w:rFonts w:ascii="Times New Roman" w:hAnsi="Times New Roman" w:cs="Times New Roman"/>
          <w:sz w:val="24"/>
          <w:szCs w:val="24"/>
        </w:rPr>
        <w:t>GPU: RTX 4090</w:t>
      </w:r>
      <w:r w:rsidR="000A5D96" w:rsidRPr="006B2974">
        <w:rPr>
          <w:rFonts w:ascii="Times New Roman" w:hAnsi="Times New Roman" w:cs="Times New Roman"/>
          <w:sz w:val="24"/>
          <w:szCs w:val="24"/>
        </w:rPr>
        <w:t xml:space="preserve"> </w:t>
      </w:r>
      <w:r w:rsidR="008672EF" w:rsidRPr="006B2974">
        <w:rPr>
          <w:rFonts w:ascii="Times New Roman" w:hAnsi="Times New Roman" w:cs="Times New Roman"/>
          <w:sz w:val="24"/>
          <w:szCs w:val="24"/>
        </w:rPr>
        <w:t xml:space="preserve">24GB </w:t>
      </w:r>
      <w:r w:rsidR="000A5D96" w:rsidRPr="006B2974">
        <w:rPr>
          <w:rFonts w:ascii="Times New Roman" w:hAnsi="Times New Roman" w:cs="Times New Roman"/>
          <w:sz w:val="24"/>
          <w:szCs w:val="24"/>
        </w:rPr>
        <w:t>|</w:t>
      </w:r>
      <w:r w:rsidRPr="006B2974">
        <w:rPr>
          <w:rFonts w:ascii="Times New Roman" w:hAnsi="Times New Roman" w:cs="Times New Roman"/>
          <w:sz w:val="24"/>
          <w:szCs w:val="24"/>
        </w:rPr>
        <w:t xml:space="preserve"> RTX 3070</w:t>
      </w:r>
      <w:r w:rsidR="008672EF" w:rsidRPr="006B2974">
        <w:rPr>
          <w:rFonts w:ascii="Times New Roman" w:hAnsi="Times New Roman" w:cs="Times New Roman"/>
          <w:sz w:val="24"/>
          <w:szCs w:val="24"/>
        </w:rPr>
        <w:t xml:space="preserve"> 8GB</w:t>
      </w:r>
    </w:p>
    <w:p w14:paraId="345AC155" w14:textId="64F7EF5E" w:rsidR="00F968E9" w:rsidRPr="006B2974" w:rsidRDefault="00F968E9" w:rsidP="006B2974">
      <w:pPr>
        <w:pStyle w:val="ListParagraph"/>
        <w:numPr>
          <w:ilvl w:val="0"/>
          <w:numId w:val="20"/>
        </w:numPr>
        <w:ind w:firstLineChars="0"/>
        <w:rPr>
          <w:rFonts w:ascii="Times New Roman" w:hAnsi="Times New Roman" w:cs="Times New Roman"/>
          <w:sz w:val="24"/>
          <w:szCs w:val="24"/>
        </w:rPr>
      </w:pPr>
      <w:r w:rsidRPr="006B2974">
        <w:rPr>
          <w:rFonts w:ascii="Times New Roman" w:hAnsi="Times New Roman" w:cs="Times New Roman"/>
          <w:sz w:val="24"/>
          <w:szCs w:val="24"/>
        </w:rPr>
        <w:t>OS: Windows 11</w:t>
      </w:r>
    </w:p>
    <w:p w14:paraId="39281661" w14:textId="3AB80D34" w:rsidR="00D64CB3" w:rsidRPr="006B2974" w:rsidRDefault="004A1F53" w:rsidP="006B2974">
      <w:pPr>
        <w:pStyle w:val="ListParagraph"/>
        <w:numPr>
          <w:ilvl w:val="0"/>
          <w:numId w:val="20"/>
        </w:numPr>
        <w:ind w:firstLineChars="0"/>
        <w:rPr>
          <w:rFonts w:ascii="Times New Roman" w:hAnsi="Times New Roman" w:cs="Times New Roman"/>
          <w:sz w:val="24"/>
          <w:szCs w:val="24"/>
        </w:rPr>
      </w:pPr>
      <w:r w:rsidRPr="006B2974">
        <w:rPr>
          <w:rFonts w:ascii="Times New Roman" w:hAnsi="Times New Roman" w:cs="Times New Roman"/>
          <w:sz w:val="24"/>
          <w:szCs w:val="24"/>
        </w:rPr>
        <w:t>Others</w:t>
      </w:r>
      <w:r w:rsidR="00F968E9" w:rsidRPr="006B2974">
        <w:rPr>
          <w:rFonts w:ascii="Times New Roman" w:hAnsi="Times New Roman" w:cs="Times New Roman"/>
          <w:sz w:val="24"/>
          <w:szCs w:val="24"/>
        </w:rPr>
        <w:t>: CUDA,</w:t>
      </w:r>
      <w:r w:rsidR="000A5D96" w:rsidRPr="006B2974">
        <w:rPr>
          <w:rFonts w:ascii="Times New Roman" w:hAnsi="Times New Roman" w:cs="Times New Roman"/>
          <w:sz w:val="24"/>
          <w:szCs w:val="24"/>
        </w:rPr>
        <w:t xml:space="preserve"> </w:t>
      </w:r>
      <w:proofErr w:type="spellStart"/>
      <w:r w:rsidR="000A5D96" w:rsidRPr="006B2974">
        <w:rPr>
          <w:rFonts w:ascii="Times New Roman" w:hAnsi="Times New Roman" w:cs="Times New Roman"/>
          <w:sz w:val="24"/>
          <w:szCs w:val="24"/>
        </w:rPr>
        <w:t>Pytorch</w:t>
      </w:r>
      <w:proofErr w:type="spellEnd"/>
      <w:r w:rsidR="000A5D96" w:rsidRPr="006B2974">
        <w:rPr>
          <w:rFonts w:ascii="Times New Roman" w:hAnsi="Times New Roman" w:cs="Times New Roman"/>
          <w:sz w:val="24"/>
          <w:szCs w:val="24"/>
        </w:rPr>
        <w:t>-GPU,</w:t>
      </w:r>
      <w:r w:rsidRPr="006B2974">
        <w:rPr>
          <w:rFonts w:ascii="Times New Roman" w:hAnsi="Times New Roman" w:cs="Times New Roman"/>
          <w:sz w:val="24"/>
          <w:szCs w:val="24"/>
        </w:rPr>
        <w:t xml:space="preserve"> Anaconda</w:t>
      </w:r>
    </w:p>
    <w:p w14:paraId="4206CC2E" w14:textId="02334368" w:rsidR="00D64CB3" w:rsidRDefault="00D64CB3" w:rsidP="00E12DA1">
      <w:pPr>
        <w:rPr>
          <w:rFonts w:ascii="Times New Roman" w:hAnsi="Times New Roman" w:cs="Times New Roman"/>
          <w:sz w:val="24"/>
          <w:szCs w:val="24"/>
        </w:rPr>
      </w:pPr>
    </w:p>
    <w:p w14:paraId="70ECB3F3" w14:textId="2AF5BF5D" w:rsidR="00D64CB3" w:rsidRPr="00D2504C" w:rsidRDefault="00D64CB3" w:rsidP="00E12DA1">
      <w:pPr>
        <w:rPr>
          <w:rFonts w:ascii="Times New Roman" w:hAnsi="Times New Roman" w:cs="Times New Roman"/>
          <w:b/>
          <w:bCs/>
          <w:sz w:val="24"/>
          <w:szCs w:val="24"/>
        </w:rPr>
      </w:pPr>
      <w:r w:rsidRPr="00D2504C">
        <w:rPr>
          <w:rFonts w:ascii="Times New Roman" w:hAnsi="Times New Roman" w:cs="Times New Roman"/>
          <w:b/>
          <w:bCs/>
          <w:sz w:val="24"/>
          <w:szCs w:val="24"/>
        </w:rPr>
        <w:t>Input</w:t>
      </w:r>
    </w:p>
    <w:p w14:paraId="13C654AD" w14:textId="7B510DD3" w:rsidR="00D64CB3" w:rsidRDefault="00D64CB3" w:rsidP="000118CD">
      <w:pPr>
        <w:rPr>
          <w:rFonts w:ascii="Times New Roman" w:hAnsi="Times New Roman" w:cs="Times New Roman"/>
          <w:sz w:val="24"/>
          <w:szCs w:val="24"/>
        </w:rPr>
      </w:pPr>
      <w:r w:rsidRPr="00D64CB3">
        <w:rPr>
          <w:rFonts w:ascii="Times New Roman" w:hAnsi="Times New Roman" w:cs="Times New Roman"/>
          <w:sz w:val="24"/>
          <w:szCs w:val="24"/>
        </w:rPr>
        <w:t xml:space="preserve">One channel - </w:t>
      </w:r>
      <w:r w:rsidR="005527F7">
        <w:rPr>
          <w:rFonts w:ascii="Times New Roman" w:hAnsi="Times New Roman" w:cs="Times New Roman"/>
          <w:sz w:val="24"/>
          <w:szCs w:val="24"/>
        </w:rPr>
        <w:t>MRI</w:t>
      </w:r>
      <w:r w:rsidRPr="00D64CB3">
        <w:rPr>
          <w:rFonts w:ascii="Times New Roman" w:hAnsi="Times New Roman" w:cs="Times New Roman"/>
          <w:sz w:val="24"/>
          <w:szCs w:val="24"/>
        </w:rPr>
        <w:t xml:space="preserve"> image</w:t>
      </w:r>
    </w:p>
    <w:p w14:paraId="5421645D" w14:textId="087CDC9D" w:rsidR="00D64CB3" w:rsidRDefault="00D64CB3" w:rsidP="00E12DA1">
      <w:pPr>
        <w:rPr>
          <w:rFonts w:ascii="Times New Roman" w:hAnsi="Times New Roman" w:cs="Times New Roman"/>
          <w:sz w:val="24"/>
          <w:szCs w:val="24"/>
        </w:rPr>
      </w:pPr>
    </w:p>
    <w:p w14:paraId="0B81335A" w14:textId="6AD7414D" w:rsidR="00D64CB3" w:rsidRPr="00D2504C" w:rsidRDefault="00D64CB3" w:rsidP="00E12DA1">
      <w:pPr>
        <w:rPr>
          <w:rFonts w:ascii="Times New Roman" w:hAnsi="Times New Roman" w:cs="Times New Roman"/>
          <w:b/>
          <w:bCs/>
          <w:sz w:val="24"/>
          <w:szCs w:val="24"/>
        </w:rPr>
      </w:pPr>
      <w:r w:rsidRPr="00D2504C">
        <w:rPr>
          <w:rFonts w:ascii="Times New Roman" w:hAnsi="Times New Roman" w:cs="Times New Roman"/>
          <w:b/>
          <w:bCs/>
          <w:sz w:val="24"/>
          <w:szCs w:val="24"/>
        </w:rPr>
        <w:t>Output</w:t>
      </w:r>
    </w:p>
    <w:p w14:paraId="0C7A4351" w14:textId="77777777" w:rsidR="008802A7" w:rsidRDefault="004F5263" w:rsidP="000118CD">
      <w:pPr>
        <w:rPr>
          <w:rFonts w:ascii="Times New Roman" w:hAnsi="Times New Roman" w:cs="Times New Roman"/>
          <w:color w:val="FF0000"/>
          <w:sz w:val="24"/>
          <w:szCs w:val="24"/>
        </w:rPr>
      </w:pPr>
      <w:r w:rsidRPr="006B2974">
        <w:rPr>
          <w:rFonts w:ascii="Times New Roman" w:hAnsi="Times New Roman" w:cs="Times New Roman"/>
          <w:color w:val="FF0000"/>
          <w:sz w:val="24"/>
          <w:szCs w:val="24"/>
          <w:u w:val="single"/>
        </w:rPr>
        <w:t>Sagittal Plane</w:t>
      </w:r>
      <w:r w:rsidRPr="006B2974">
        <w:rPr>
          <w:rFonts w:ascii="Times New Roman" w:hAnsi="Times New Roman" w:cs="Times New Roman"/>
          <w:color w:val="FF0000"/>
          <w:sz w:val="24"/>
          <w:szCs w:val="24"/>
        </w:rPr>
        <w:t xml:space="preserve">: </w:t>
      </w:r>
    </w:p>
    <w:p w14:paraId="656EFFB1" w14:textId="77777777" w:rsidR="00B507E3" w:rsidRPr="002A49F3" w:rsidRDefault="00B507E3" w:rsidP="00B507E3">
      <w:pPr>
        <w:pStyle w:val="ListParagraph"/>
        <w:numPr>
          <w:ilvl w:val="0"/>
          <w:numId w:val="21"/>
        </w:numPr>
        <w:ind w:firstLineChars="0"/>
        <w:rPr>
          <w:rFonts w:ascii="Times New Roman" w:hAnsi="Times New Roman" w:cs="Times New Roman"/>
          <w:color w:val="FF0000"/>
          <w:sz w:val="24"/>
          <w:szCs w:val="24"/>
        </w:rPr>
      </w:pPr>
      <w:r>
        <w:rPr>
          <w:rFonts w:ascii="Times New Roman" w:hAnsi="Times New Roman" w:cs="Times New Roman"/>
          <w:color w:val="FF0000"/>
          <w:sz w:val="24"/>
          <w:szCs w:val="24"/>
        </w:rPr>
        <w:t>Herniated: Four</w:t>
      </w:r>
      <w:r w:rsidRPr="002A49F3">
        <w:rPr>
          <w:rFonts w:ascii="Times New Roman" w:hAnsi="Times New Roman" w:cs="Times New Roman"/>
          <w:color w:val="FF0000"/>
          <w:sz w:val="24"/>
          <w:szCs w:val="24"/>
        </w:rPr>
        <w:t xml:space="preserve"> channels - Label 1: Intervertebral Disk - Label 2: Vertebrae - Label 3: Cerebrospinal fluid</w:t>
      </w:r>
      <w:r>
        <w:rPr>
          <w:rFonts w:ascii="Times New Roman" w:hAnsi="Times New Roman" w:cs="Times New Roman"/>
          <w:color w:val="FF0000"/>
          <w:sz w:val="24"/>
          <w:szCs w:val="24"/>
        </w:rPr>
        <w:t xml:space="preserve"> 4: </w:t>
      </w:r>
      <w:r w:rsidRPr="002A49F3">
        <w:rPr>
          <w:rFonts w:ascii="Times New Roman" w:hAnsi="Times New Roman" w:cs="Times New Roman"/>
          <w:color w:val="FF0000"/>
          <w:sz w:val="24"/>
          <w:szCs w:val="24"/>
        </w:rPr>
        <w:t>Herniated</w:t>
      </w:r>
      <w:r>
        <w:rPr>
          <w:rFonts w:ascii="Times New Roman" w:hAnsi="Times New Roman" w:cs="Times New Roman"/>
          <w:color w:val="FF0000"/>
          <w:sz w:val="24"/>
          <w:szCs w:val="24"/>
        </w:rPr>
        <w:t xml:space="preserve"> area</w:t>
      </w:r>
    </w:p>
    <w:p w14:paraId="4CA13DBF" w14:textId="644377CD" w:rsidR="00D64CB3" w:rsidRDefault="008802A7" w:rsidP="008802A7">
      <w:pPr>
        <w:pStyle w:val="ListParagraph"/>
        <w:numPr>
          <w:ilvl w:val="0"/>
          <w:numId w:val="21"/>
        </w:numPr>
        <w:ind w:firstLineChars="0"/>
        <w:rPr>
          <w:rFonts w:ascii="Times New Roman" w:hAnsi="Times New Roman" w:cs="Times New Roman"/>
          <w:color w:val="FF0000"/>
          <w:sz w:val="24"/>
          <w:szCs w:val="24"/>
        </w:rPr>
      </w:pPr>
      <w:r>
        <w:rPr>
          <w:rFonts w:ascii="Times New Roman" w:hAnsi="Times New Roman" w:cs="Times New Roman"/>
          <w:color w:val="FF0000"/>
          <w:sz w:val="24"/>
          <w:szCs w:val="24"/>
        </w:rPr>
        <w:t xml:space="preserve">Healthy: </w:t>
      </w:r>
      <w:r w:rsidR="000118CD" w:rsidRPr="006B2974">
        <w:rPr>
          <w:rFonts w:ascii="Times New Roman" w:hAnsi="Times New Roman" w:cs="Times New Roman"/>
          <w:color w:val="FF0000"/>
          <w:sz w:val="24"/>
          <w:szCs w:val="24"/>
        </w:rPr>
        <w:t>Three</w:t>
      </w:r>
      <w:r w:rsidR="00D64CB3" w:rsidRPr="006B2974">
        <w:rPr>
          <w:rFonts w:ascii="Times New Roman" w:hAnsi="Times New Roman" w:cs="Times New Roman"/>
          <w:color w:val="FF0000"/>
          <w:sz w:val="24"/>
          <w:szCs w:val="24"/>
        </w:rPr>
        <w:t xml:space="preserve"> channels - Label 1: </w:t>
      </w:r>
      <w:r w:rsidR="004F5263" w:rsidRPr="006B2974">
        <w:rPr>
          <w:rFonts w:ascii="Times New Roman" w:hAnsi="Times New Roman" w:cs="Times New Roman"/>
          <w:color w:val="FF0000"/>
          <w:sz w:val="24"/>
          <w:szCs w:val="24"/>
        </w:rPr>
        <w:t>Intervertebral Disk</w:t>
      </w:r>
      <w:r w:rsidR="00D64CB3" w:rsidRPr="006B2974">
        <w:rPr>
          <w:rFonts w:ascii="Times New Roman" w:hAnsi="Times New Roman" w:cs="Times New Roman"/>
          <w:color w:val="FF0000"/>
          <w:sz w:val="24"/>
          <w:szCs w:val="24"/>
        </w:rPr>
        <w:t xml:space="preserve"> - Label </w:t>
      </w:r>
      <w:r w:rsidR="004F5263" w:rsidRPr="006B2974">
        <w:rPr>
          <w:rFonts w:ascii="Times New Roman" w:hAnsi="Times New Roman" w:cs="Times New Roman"/>
          <w:color w:val="FF0000"/>
          <w:sz w:val="24"/>
          <w:szCs w:val="24"/>
        </w:rPr>
        <w:t>2</w:t>
      </w:r>
      <w:r w:rsidR="00D64CB3" w:rsidRPr="006B2974">
        <w:rPr>
          <w:rFonts w:ascii="Times New Roman" w:hAnsi="Times New Roman" w:cs="Times New Roman"/>
          <w:color w:val="FF0000"/>
          <w:sz w:val="24"/>
          <w:szCs w:val="24"/>
        </w:rPr>
        <w:t xml:space="preserve">: </w:t>
      </w:r>
      <w:r w:rsidR="004F5263" w:rsidRPr="006B2974">
        <w:rPr>
          <w:rFonts w:ascii="Times New Roman" w:hAnsi="Times New Roman" w:cs="Times New Roman"/>
          <w:color w:val="FF0000"/>
          <w:sz w:val="24"/>
          <w:szCs w:val="24"/>
        </w:rPr>
        <w:t>Vertebrae - Label 3: Cerebrospinal fluid</w:t>
      </w:r>
    </w:p>
    <w:p w14:paraId="472D0C6B" w14:textId="01BC012C" w:rsidR="004F5263" w:rsidRPr="006B2974" w:rsidRDefault="004F5263" w:rsidP="000118CD">
      <w:pPr>
        <w:rPr>
          <w:rFonts w:ascii="Times New Roman" w:hAnsi="Times New Roman" w:cs="Times New Roman"/>
          <w:color w:val="FF0000"/>
          <w:sz w:val="24"/>
          <w:szCs w:val="24"/>
        </w:rPr>
      </w:pPr>
    </w:p>
    <w:p w14:paraId="69AB4DFA" w14:textId="77777777" w:rsidR="008802A7" w:rsidRDefault="004F5263" w:rsidP="00E12DA1">
      <w:pPr>
        <w:rPr>
          <w:rFonts w:ascii="Times New Roman" w:hAnsi="Times New Roman" w:cs="Times New Roman"/>
          <w:color w:val="FF0000"/>
          <w:sz w:val="24"/>
          <w:szCs w:val="24"/>
        </w:rPr>
      </w:pPr>
      <w:r w:rsidRPr="006B2974">
        <w:rPr>
          <w:rFonts w:ascii="Times New Roman" w:hAnsi="Times New Roman" w:cs="Times New Roman"/>
          <w:color w:val="FF0000"/>
          <w:sz w:val="24"/>
          <w:szCs w:val="24"/>
          <w:u w:val="single"/>
        </w:rPr>
        <w:t>Transvers</w:t>
      </w:r>
      <w:r w:rsidRPr="006B2974">
        <w:rPr>
          <w:rFonts w:ascii="Times New Roman" w:hAnsi="Times New Roman" w:cs="Times New Roman"/>
          <w:color w:val="FF0000"/>
          <w:sz w:val="24"/>
          <w:szCs w:val="24"/>
        </w:rPr>
        <w:t xml:space="preserve">e Plane: </w:t>
      </w:r>
    </w:p>
    <w:p w14:paraId="5A249A31" w14:textId="77777777" w:rsidR="0003294D" w:rsidRPr="002A49F3" w:rsidRDefault="0003294D" w:rsidP="0003294D">
      <w:pPr>
        <w:pStyle w:val="ListParagraph"/>
        <w:numPr>
          <w:ilvl w:val="0"/>
          <w:numId w:val="22"/>
        </w:numPr>
        <w:ind w:firstLineChars="0"/>
        <w:rPr>
          <w:rFonts w:ascii="Times New Roman" w:hAnsi="Times New Roman" w:cs="Times New Roman"/>
          <w:sz w:val="24"/>
          <w:szCs w:val="24"/>
        </w:rPr>
      </w:pPr>
      <w:r>
        <w:rPr>
          <w:rFonts w:ascii="Times New Roman" w:hAnsi="Times New Roman" w:cs="Times New Roman"/>
          <w:color w:val="FF0000"/>
          <w:sz w:val="24"/>
          <w:szCs w:val="24"/>
        </w:rPr>
        <w:t xml:space="preserve">Herniated: </w:t>
      </w:r>
      <w:r w:rsidRPr="002A49F3">
        <w:rPr>
          <w:rFonts w:ascii="Times New Roman" w:hAnsi="Times New Roman" w:cs="Times New Roman"/>
          <w:color w:val="FF0000"/>
          <w:sz w:val="24"/>
          <w:szCs w:val="24"/>
        </w:rPr>
        <w:t xml:space="preserve">Three channels - Label 1: Vertebrae - Label </w:t>
      </w:r>
      <w:r>
        <w:rPr>
          <w:rFonts w:ascii="Times New Roman" w:hAnsi="Times New Roman" w:cs="Times New Roman"/>
          <w:color w:val="FF0000"/>
          <w:sz w:val="24"/>
          <w:szCs w:val="24"/>
        </w:rPr>
        <w:t>2</w:t>
      </w:r>
      <w:r w:rsidRPr="002A49F3">
        <w:rPr>
          <w:rFonts w:ascii="Times New Roman" w:hAnsi="Times New Roman" w:cs="Times New Roman"/>
          <w:color w:val="FF0000"/>
          <w:sz w:val="24"/>
          <w:szCs w:val="24"/>
        </w:rPr>
        <w:t>: Cerebrospinal fluid</w:t>
      </w:r>
      <w:r>
        <w:rPr>
          <w:rFonts w:ascii="Times New Roman" w:hAnsi="Times New Roman" w:cs="Times New Roman"/>
          <w:color w:val="FF0000"/>
          <w:sz w:val="24"/>
          <w:szCs w:val="24"/>
        </w:rPr>
        <w:t xml:space="preserve"> </w:t>
      </w:r>
      <w:r w:rsidRPr="002A49F3">
        <w:rPr>
          <w:rFonts w:ascii="Times New Roman" w:hAnsi="Times New Roman" w:cs="Times New Roman"/>
          <w:color w:val="FF0000"/>
          <w:sz w:val="24"/>
          <w:szCs w:val="24"/>
        </w:rPr>
        <w:t xml:space="preserve">- Label </w:t>
      </w:r>
      <w:r>
        <w:rPr>
          <w:rFonts w:ascii="Times New Roman" w:hAnsi="Times New Roman" w:cs="Times New Roman"/>
          <w:color w:val="FF0000"/>
          <w:sz w:val="24"/>
          <w:szCs w:val="24"/>
        </w:rPr>
        <w:t>3</w:t>
      </w:r>
      <w:r w:rsidRPr="002A49F3">
        <w:rPr>
          <w:rFonts w:ascii="Times New Roman" w:hAnsi="Times New Roman" w:cs="Times New Roman"/>
          <w:color w:val="FF0000"/>
          <w:sz w:val="24"/>
          <w:szCs w:val="24"/>
        </w:rPr>
        <w:t>: Herniated area</w:t>
      </w:r>
    </w:p>
    <w:p w14:paraId="57C1681F" w14:textId="5D8E6052" w:rsidR="00D64CB3" w:rsidRPr="006B2974" w:rsidRDefault="008802A7" w:rsidP="008802A7">
      <w:pPr>
        <w:pStyle w:val="ListParagraph"/>
        <w:numPr>
          <w:ilvl w:val="0"/>
          <w:numId w:val="22"/>
        </w:numPr>
        <w:ind w:firstLineChars="0"/>
        <w:rPr>
          <w:rFonts w:ascii="Times New Roman" w:hAnsi="Times New Roman" w:cs="Times New Roman"/>
          <w:sz w:val="24"/>
          <w:szCs w:val="24"/>
        </w:rPr>
      </w:pPr>
      <w:r>
        <w:rPr>
          <w:rFonts w:ascii="Times New Roman" w:hAnsi="Times New Roman" w:cs="Times New Roman"/>
          <w:color w:val="FF0000"/>
          <w:sz w:val="24"/>
          <w:szCs w:val="24"/>
        </w:rPr>
        <w:t xml:space="preserve">Healthy: </w:t>
      </w:r>
      <w:r w:rsidR="004F5263" w:rsidRPr="006B2974">
        <w:rPr>
          <w:rFonts w:ascii="Times New Roman" w:hAnsi="Times New Roman" w:cs="Times New Roman"/>
          <w:color w:val="FF0000"/>
          <w:sz w:val="24"/>
          <w:szCs w:val="24"/>
        </w:rPr>
        <w:t>T</w:t>
      </w:r>
      <w:r>
        <w:rPr>
          <w:rFonts w:ascii="Times New Roman" w:hAnsi="Times New Roman" w:cs="Times New Roman"/>
          <w:color w:val="FF0000"/>
          <w:sz w:val="24"/>
          <w:szCs w:val="24"/>
        </w:rPr>
        <w:t>wo</w:t>
      </w:r>
      <w:r w:rsidR="004F5263" w:rsidRPr="006B2974">
        <w:rPr>
          <w:rFonts w:ascii="Times New Roman" w:hAnsi="Times New Roman" w:cs="Times New Roman"/>
          <w:color w:val="FF0000"/>
          <w:sz w:val="24"/>
          <w:szCs w:val="24"/>
        </w:rPr>
        <w:t xml:space="preserve"> channels - Label 1: Vertebrae - Label </w:t>
      </w:r>
      <w:r>
        <w:rPr>
          <w:rFonts w:ascii="Times New Roman" w:hAnsi="Times New Roman" w:cs="Times New Roman"/>
          <w:color w:val="FF0000"/>
          <w:sz w:val="24"/>
          <w:szCs w:val="24"/>
        </w:rPr>
        <w:t>2</w:t>
      </w:r>
      <w:r w:rsidR="004F5263" w:rsidRPr="006B2974">
        <w:rPr>
          <w:rFonts w:ascii="Times New Roman" w:hAnsi="Times New Roman" w:cs="Times New Roman"/>
          <w:color w:val="FF0000"/>
          <w:sz w:val="24"/>
          <w:szCs w:val="24"/>
        </w:rPr>
        <w:t>: Cerebrospinal fluid</w:t>
      </w:r>
    </w:p>
    <w:p w14:paraId="441C5E59" w14:textId="42D00150" w:rsidR="00026766" w:rsidRDefault="00026766" w:rsidP="00E12DA1">
      <w:pPr>
        <w:rPr>
          <w:rFonts w:ascii="Times New Roman" w:hAnsi="Times New Roman" w:cs="Times New Roman"/>
          <w:sz w:val="24"/>
          <w:szCs w:val="24"/>
        </w:rPr>
      </w:pPr>
    </w:p>
    <w:p w14:paraId="62BB880E" w14:textId="23BA4A5C" w:rsidR="008672EF" w:rsidRDefault="008672EF" w:rsidP="009E3FA0">
      <w:pPr>
        <w:rPr>
          <w:rFonts w:ascii="Times New Roman" w:hAnsi="Times New Roman" w:cs="Times New Roman"/>
          <w:b/>
          <w:bCs/>
          <w:color w:val="000000" w:themeColor="text1"/>
          <w:sz w:val="28"/>
          <w:szCs w:val="28"/>
          <w:u w:val="single"/>
        </w:rPr>
      </w:pPr>
    </w:p>
    <w:p w14:paraId="60EBD93C" w14:textId="3BC226A1" w:rsidR="009E3FA0" w:rsidRPr="000A003E" w:rsidRDefault="0046587F" w:rsidP="009E3FA0">
      <w:pPr>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t xml:space="preserve">Model </w:t>
      </w:r>
      <w:r w:rsidR="005670B4" w:rsidRPr="000A003E">
        <w:rPr>
          <w:rFonts w:ascii="Times New Roman" w:hAnsi="Times New Roman" w:cs="Times New Roman"/>
          <w:b/>
          <w:bCs/>
          <w:color w:val="000000" w:themeColor="text1"/>
          <w:sz w:val="28"/>
          <w:szCs w:val="28"/>
          <w:u w:val="single"/>
        </w:rPr>
        <w:t>Diagram</w:t>
      </w:r>
    </w:p>
    <w:p w14:paraId="1DD1F141" w14:textId="57280FC0" w:rsidR="00A114DA" w:rsidRDefault="00711A07" w:rsidP="006B2974">
      <w:pPr>
        <w:pStyle w:val="Caption"/>
        <w:jc w:val="center"/>
        <w:rPr>
          <w:rFonts w:ascii="Times New Roman" w:hAnsi="Times New Roman" w:cs="Times New Roman"/>
          <w:sz w:val="24"/>
          <w:szCs w:val="24"/>
        </w:rPr>
      </w:pPr>
      <w:del w:id="24" w:author="Chris Huang" w:date="2023-11-21T15:44:00Z">
        <w:r w:rsidDel="001425A5">
          <w:rPr>
            <w:rFonts w:ascii="Times New Roman" w:hAnsi="Times New Roman" w:cs="Times New Roman"/>
            <w:noProof/>
            <w:sz w:val="24"/>
            <w:szCs w:val="24"/>
          </w:rPr>
          <w:lastRenderedPageBreak/>
          <w:drawing>
            <wp:inline distT="0" distB="0" distL="0" distR="0" wp14:anchorId="5FEBD85E" wp14:editId="2A7638DB">
              <wp:extent cx="5731510" cy="6196330"/>
              <wp:effectExtent l="0" t="0" r="2540" b="0"/>
              <wp:docPr id="1964499361" name="Picture 2"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499361" name="Picture 2" descr="A diagram of a proces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6196330"/>
                      </a:xfrm>
                      <a:prstGeom prst="rect">
                        <a:avLst/>
                      </a:prstGeom>
                    </pic:spPr>
                  </pic:pic>
                </a:graphicData>
              </a:graphic>
            </wp:inline>
          </w:drawing>
        </w:r>
      </w:del>
      <w:ins w:id="25" w:author="Chris Huang" w:date="2023-11-21T15:44:00Z">
        <w:r w:rsidR="001425A5">
          <w:rPr>
            <w:rFonts w:ascii="Times New Roman" w:hAnsi="Times New Roman" w:cs="Times New Roman"/>
            <w:noProof/>
            <w:sz w:val="24"/>
            <w:szCs w:val="24"/>
          </w:rPr>
          <w:drawing>
            <wp:inline distT="0" distB="0" distL="0" distR="0" wp14:anchorId="36F11DE7" wp14:editId="2DEFC78B">
              <wp:extent cx="5731510" cy="6196330"/>
              <wp:effectExtent l="0" t="0" r="2540" b="0"/>
              <wp:docPr id="1170476502" name="Picture 5"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476502" name="Picture 5" descr="A diagram of a proces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6196330"/>
                      </a:xfrm>
                      <a:prstGeom prst="rect">
                        <a:avLst/>
                      </a:prstGeom>
                    </pic:spPr>
                  </pic:pic>
                </a:graphicData>
              </a:graphic>
            </wp:inline>
          </w:drawing>
        </w:r>
      </w:ins>
    </w:p>
    <w:p w14:paraId="63FA62AE" w14:textId="2D370E3C" w:rsidR="001B62F7" w:rsidRPr="006B2974" w:rsidRDefault="002D0CC1" w:rsidP="006B2974">
      <w:pPr>
        <w:jc w:val="center"/>
        <w:rPr>
          <w:rFonts w:ascii="Times New Roman" w:hAnsi="Times New Roman" w:cs="Times New Roman"/>
          <w:color w:val="000000" w:themeColor="text1"/>
          <w:sz w:val="24"/>
          <w:szCs w:val="24"/>
        </w:rPr>
      </w:pPr>
      <w:r w:rsidRPr="006B2974">
        <w:rPr>
          <w:rFonts w:ascii="Times New Roman" w:hAnsi="Times New Roman" w:cs="Times New Roman"/>
          <w:color w:val="000000" w:themeColor="text1"/>
          <w:sz w:val="24"/>
          <w:szCs w:val="24"/>
        </w:rPr>
        <w:t xml:space="preserve">Figure 2. The training process of </w:t>
      </w:r>
      <w:r w:rsidR="00E6289C">
        <w:rPr>
          <w:rFonts w:ascii="Times New Roman" w:hAnsi="Times New Roman" w:cs="Times New Roman"/>
          <w:color w:val="000000" w:themeColor="text1"/>
          <w:sz w:val="24"/>
          <w:szCs w:val="24"/>
        </w:rPr>
        <w:t xml:space="preserve">a </w:t>
      </w:r>
      <w:r w:rsidRPr="006B2974">
        <w:rPr>
          <w:rFonts w:ascii="Times New Roman" w:hAnsi="Times New Roman" w:cs="Times New Roman"/>
          <w:color w:val="000000" w:themeColor="text1"/>
          <w:sz w:val="24"/>
          <w:szCs w:val="24"/>
        </w:rPr>
        <w:t>model</w:t>
      </w:r>
    </w:p>
    <w:p w14:paraId="72500D35" w14:textId="77777777" w:rsidR="001B62F7" w:rsidRDefault="001B62F7" w:rsidP="006A1366">
      <w:pPr>
        <w:rPr>
          <w:rFonts w:ascii="Times New Roman" w:hAnsi="Times New Roman" w:cs="Times New Roman"/>
          <w:b/>
          <w:bCs/>
          <w:color w:val="000000" w:themeColor="text1"/>
          <w:sz w:val="24"/>
          <w:szCs w:val="24"/>
        </w:rPr>
      </w:pPr>
    </w:p>
    <w:p w14:paraId="10E38DFE" w14:textId="3429EBC4" w:rsidR="00C65BFA" w:rsidRPr="00F60558" w:rsidRDefault="00F60558" w:rsidP="006A1366">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Stage 1: </w:t>
      </w:r>
      <w:r w:rsidR="00C65BFA" w:rsidRPr="000A003E">
        <w:rPr>
          <w:rFonts w:ascii="Times New Roman" w:hAnsi="Times New Roman" w:cs="Times New Roman"/>
          <w:b/>
          <w:bCs/>
          <w:color w:val="000000" w:themeColor="text1"/>
          <w:sz w:val="24"/>
          <w:szCs w:val="24"/>
        </w:rPr>
        <w:t>Data</w:t>
      </w:r>
      <w:r w:rsidR="002C1A16" w:rsidRPr="000A003E">
        <w:rPr>
          <w:rFonts w:ascii="Times New Roman" w:hAnsi="Times New Roman" w:cs="Times New Roman"/>
          <w:b/>
          <w:bCs/>
          <w:color w:val="000000" w:themeColor="text1"/>
          <w:sz w:val="24"/>
          <w:szCs w:val="24"/>
        </w:rPr>
        <w:t xml:space="preserve"> Conversion and Preparation</w:t>
      </w:r>
    </w:p>
    <w:p w14:paraId="228F8E26" w14:textId="4ED7CBAD" w:rsidR="002C1A16" w:rsidRPr="00DE759B" w:rsidRDefault="00C770D7" w:rsidP="006A136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001820A5">
        <w:rPr>
          <w:rFonts w:ascii="Times New Roman" w:hAnsi="Times New Roman" w:cs="Times New Roman"/>
          <w:color w:val="000000" w:themeColor="text1"/>
          <w:sz w:val="24"/>
          <w:szCs w:val="24"/>
        </w:rPr>
        <w:t>he</w:t>
      </w:r>
      <w:r w:rsidR="00DE759B">
        <w:rPr>
          <w:rFonts w:ascii="Times New Roman" w:hAnsi="Times New Roman" w:cs="Times New Roman"/>
          <w:color w:val="000000" w:themeColor="text1"/>
          <w:sz w:val="24"/>
          <w:szCs w:val="24"/>
        </w:rPr>
        <w:t xml:space="preserve"> </w:t>
      </w:r>
      <w:r w:rsidR="007D1BD4">
        <w:rPr>
          <w:rFonts w:ascii="Times New Roman" w:hAnsi="Times New Roman" w:cs="Times New Roman"/>
          <w:color w:val="000000" w:themeColor="text1"/>
          <w:sz w:val="24"/>
          <w:szCs w:val="24"/>
        </w:rPr>
        <w:t xml:space="preserve">data </w:t>
      </w:r>
      <w:r w:rsidR="00051026">
        <w:rPr>
          <w:rFonts w:ascii="Times New Roman" w:hAnsi="Times New Roman" w:cs="Times New Roman"/>
          <w:color w:val="000000" w:themeColor="text1"/>
          <w:sz w:val="24"/>
          <w:szCs w:val="24"/>
        </w:rPr>
        <w:t>format</w:t>
      </w:r>
      <w:r>
        <w:rPr>
          <w:rFonts w:ascii="Times New Roman" w:hAnsi="Times New Roman" w:cs="Times New Roman"/>
          <w:color w:val="000000" w:themeColor="text1"/>
          <w:sz w:val="24"/>
          <w:szCs w:val="24"/>
        </w:rPr>
        <w:t xml:space="preserve"> was </w:t>
      </w:r>
      <w:r w:rsidRPr="007D1BD4">
        <w:rPr>
          <w:rFonts w:ascii="Times New Roman" w:hAnsi="Times New Roman" w:cs="Times New Roman"/>
          <w:color w:val="000000" w:themeColor="text1"/>
          <w:sz w:val="24"/>
          <w:szCs w:val="24"/>
        </w:rPr>
        <w:t>converted</w:t>
      </w:r>
      <w:r w:rsidR="007D1BD4">
        <w:rPr>
          <w:rFonts w:ascii="Times New Roman" w:hAnsi="Times New Roman" w:cs="Times New Roman"/>
          <w:color w:val="000000" w:themeColor="text1"/>
          <w:sz w:val="24"/>
          <w:szCs w:val="24"/>
        </w:rPr>
        <w:t xml:space="preserve"> from DICOM to </w:t>
      </w:r>
      <w:proofErr w:type="spellStart"/>
      <w:r w:rsidR="007D1BD4">
        <w:rPr>
          <w:rFonts w:ascii="Times New Roman" w:hAnsi="Times New Roman" w:cs="Times New Roman"/>
          <w:color w:val="000000" w:themeColor="text1"/>
          <w:sz w:val="24"/>
          <w:szCs w:val="24"/>
        </w:rPr>
        <w:t>NIfTI</w:t>
      </w:r>
      <w:proofErr w:type="spellEnd"/>
      <w:r w:rsidR="00452253" w:rsidRPr="00DE759B">
        <w:rPr>
          <w:rFonts w:ascii="Times New Roman" w:hAnsi="Times New Roman" w:cs="Times New Roman"/>
          <w:color w:val="000000" w:themeColor="text1"/>
          <w:sz w:val="24"/>
          <w:szCs w:val="24"/>
        </w:rPr>
        <w:t xml:space="preserve"> </w:t>
      </w:r>
      <w:r w:rsidR="00473880" w:rsidRPr="00DE759B">
        <w:rPr>
          <w:rFonts w:ascii="Times New Roman" w:hAnsi="Times New Roman" w:cs="Times New Roman"/>
          <w:color w:val="000000" w:themeColor="text1"/>
          <w:sz w:val="24"/>
          <w:szCs w:val="24"/>
        </w:rPr>
        <w:t>for</w:t>
      </w:r>
      <w:r w:rsidR="00020E42">
        <w:rPr>
          <w:rFonts w:ascii="Times New Roman" w:hAnsi="Times New Roman" w:cs="Times New Roman"/>
          <w:color w:val="000000" w:themeColor="text1"/>
          <w:sz w:val="24"/>
          <w:szCs w:val="24"/>
        </w:rPr>
        <w:t xml:space="preserve"> c</w:t>
      </w:r>
      <w:r w:rsidR="00020E42" w:rsidRPr="00020E42">
        <w:rPr>
          <w:rFonts w:ascii="Times New Roman" w:hAnsi="Times New Roman" w:cs="Times New Roman"/>
          <w:color w:val="000000" w:themeColor="text1"/>
          <w:sz w:val="24"/>
          <w:szCs w:val="24"/>
        </w:rPr>
        <w:t xml:space="preserve">ompatibility with 3D-Slicer's </w:t>
      </w:r>
      <w:r w:rsidR="00020E42" w:rsidRPr="006B2974">
        <w:rPr>
          <w:rFonts w:ascii="Times New Roman" w:hAnsi="Times New Roman" w:cs="Times New Roman"/>
          <w:color w:val="FF0000"/>
          <w:sz w:val="24"/>
          <w:szCs w:val="24"/>
        </w:rPr>
        <w:t>loadin</w:t>
      </w:r>
      <w:r w:rsidR="007D1BD4">
        <w:rPr>
          <w:rFonts w:ascii="Times New Roman" w:hAnsi="Times New Roman" w:cs="Times New Roman"/>
          <w:color w:val="FF0000"/>
          <w:sz w:val="24"/>
          <w:szCs w:val="24"/>
        </w:rPr>
        <w:t>g</w:t>
      </w:r>
      <w:r w:rsidR="00020E42" w:rsidRPr="006B2974">
        <w:rPr>
          <w:rFonts w:ascii="Times New Roman" w:hAnsi="Times New Roman" w:cs="Times New Roman"/>
          <w:color w:val="FF0000"/>
          <w:sz w:val="24"/>
          <w:szCs w:val="24"/>
        </w:rPr>
        <w:t xml:space="preserve"> </w:t>
      </w:r>
      <w:r w:rsidR="00020E42" w:rsidRPr="00020E42">
        <w:rPr>
          <w:rFonts w:ascii="Times New Roman" w:hAnsi="Times New Roman" w:cs="Times New Roman"/>
          <w:color w:val="000000" w:themeColor="text1"/>
          <w:sz w:val="24"/>
          <w:szCs w:val="24"/>
        </w:rPr>
        <w:t>requirement</w:t>
      </w:r>
      <w:r w:rsidR="00473880" w:rsidRPr="00DE759B">
        <w:rPr>
          <w:rFonts w:ascii="Times New Roman" w:hAnsi="Times New Roman" w:cs="Times New Roman"/>
          <w:color w:val="000000" w:themeColor="text1"/>
          <w:sz w:val="24"/>
          <w:szCs w:val="24"/>
        </w:rPr>
        <w:t>.</w:t>
      </w:r>
      <w:r w:rsidR="00DE759B">
        <w:rPr>
          <w:rFonts w:ascii="Times New Roman" w:hAnsi="Times New Roman" w:cs="Times New Roman"/>
          <w:color w:val="000000" w:themeColor="text1"/>
          <w:sz w:val="24"/>
          <w:szCs w:val="24"/>
        </w:rPr>
        <w:t xml:space="preserve"> </w:t>
      </w:r>
    </w:p>
    <w:p w14:paraId="132094CD" w14:textId="77777777" w:rsidR="006A1366" w:rsidRDefault="006A1366" w:rsidP="006A1366">
      <w:pPr>
        <w:rPr>
          <w:rFonts w:ascii="Times New Roman" w:hAnsi="Times New Roman" w:cs="Times New Roman"/>
          <w:color w:val="000000" w:themeColor="text1"/>
          <w:sz w:val="24"/>
          <w:szCs w:val="24"/>
        </w:rPr>
      </w:pPr>
    </w:p>
    <w:p w14:paraId="2EADA0E6" w14:textId="04513DC8" w:rsidR="000C4924" w:rsidRPr="00795F56" w:rsidRDefault="00F60558" w:rsidP="006A1366">
      <w:pPr>
        <w:rPr>
          <w:rFonts w:ascii="Times New Roman" w:hAnsi="Times New Roman" w:cs="Times New Roman"/>
          <w:b/>
          <w:bCs/>
          <w:color w:val="000000" w:themeColor="text1"/>
          <w:sz w:val="24"/>
          <w:szCs w:val="24"/>
        </w:rPr>
      </w:pPr>
      <w:r w:rsidRPr="00F60558">
        <w:rPr>
          <w:rFonts w:ascii="Times New Roman" w:hAnsi="Times New Roman" w:cs="Times New Roman"/>
          <w:b/>
          <w:bCs/>
          <w:color w:val="000000" w:themeColor="text1"/>
          <w:sz w:val="24"/>
          <w:szCs w:val="24"/>
        </w:rPr>
        <w:t>Stage 2</w:t>
      </w:r>
      <w:r>
        <w:rPr>
          <w:rFonts w:ascii="Times New Roman" w:hAnsi="Times New Roman" w:cs="Times New Roman"/>
          <w:b/>
          <w:bCs/>
          <w:color w:val="000000" w:themeColor="text1"/>
          <w:sz w:val="24"/>
          <w:szCs w:val="24"/>
        </w:rPr>
        <w:t xml:space="preserve">: </w:t>
      </w:r>
      <w:r w:rsidR="007D1BD4" w:rsidRPr="006B2974">
        <w:rPr>
          <w:rFonts w:ascii="Times New Roman" w:hAnsi="Times New Roman" w:cs="Times New Roman"/>
          <w:b/>
          <w:bCs/>
          <w:color w:val="000000" w:themeColor="text1"/>
          <w:sz w:val="24"/>
          <w:szCs w:val="24"/>
          <w:highlight w:val="yellow"/>
        </w:rPr>
        <w:t xml:space="preserve">Annotation and </w:t>
      </w:r>
      <w:r w:rsidR="000C4924" w:rsidRPr="006B2974">
        <w:rPr>
          <w:rFonts w:ascii="Times New Roman" w:hAnsi="Times New Roman" w:cs="Times New Roman"/>
          <w:b/>
          <w:bCs/>
          <w:color w:val="000000" w:themeColor="text1"/>
          <w:sz w:val="24"/>
          <w:szCs w:val="24"/>
          <w:highlight w:val="yellow"/>
        </w:rPr>
        <w:t>Model</w:t>
      </w:r>
      <w:r w:rsidR="007D1BD4" w:rsidRPr="006B2974">
        <w:rPr>
          <w:rFonts w:ascii="Times New Roman" w:hAnsi="Times New Roman" w:cs="Times New Roman"/>
          <w:b/>
          <w:bCs/>
          <w:color w:val="000000" w:themeColor="text1"/>
          <w:sz w:val="24"/>
          <w:szCs w:val="24"/>
          <w:highlight w:val="yellow"/>
        </w:rPr>
        <w:t>s</w:t>
      </w:r>
      <w:r w:rsidR="000C4924" w:rsidRPr="006B2974">
        <w:rPr>
          <w:rFonts w:ascii="Times New Roman" w:hAnsi="Times New Roman" w:cs="Times New Roman"/>
          <w:b/>
          <w:bCs/>
          <w:color w:val="000000" w:themeColor="text1"/>
          <w:sz w:val="24"/>
          <w:szCs w:val="24"/>
          <w:highlight w:val="yellow"/>
        </w:rPr>
        <w:t xml:space="preserve"> Training</w:t>
      </w:r>
    </w:p>
    <w:p w14:paraId="3FC43503" w14:textId="34C8394A" w:rsidR="00AF2CBF" w:rsidRPr="006B2974" w:rsidRDefault="002A4AC7" w:rsidP="006B2974">
      <w:pPr>
        <w:pStyle w:val="ListParagraph"/>
        <w:numPr>
          <w:ilvl w:val="0"/>
          <w:numId w:val="28"/>
        </w:numPr>
        <w:ind w:firstLineChars="0"/>
        <w:rPr>
          <w:rFonts w:ascii="Times New Roman" w:hAnsi="Times New Roman" w:cs="Times New Roman"/>
          <w:sz w:val="24"/>
          <w:szCs w:val="24"/>
        </w:rPr>
      </w:pPr>
      <w:r w:rsidRPr="006B2974">
        <w:rPr>
          <w:rFonts w:ascii="Times New Roman" w:hAnsi="Times New Roman" w:cs="Times New Roman"/>
          <w:sz w:val="24"/>
          <w:szCs w:val="24"/>
        </w:rPr>
        <w:t>Compile</w:t>
      </w:r>
      <w:ins w:id="26" w:author="Lejian Huang" w:date="2023-11-20T21:09:00Z">
        <w:r w:rsidR="00A25C77">
          <w:rPr>
            <w:rFonts w:ascii="Times New Roman" w:hAnsi="Times New Roman" w:cs="Times New Roman"/>
            <w:sz w:val="24"/>
            <w:szCs w:val="24"/>
          </w:rPr>
          <w:t>d</w:t>
        </w:r>
      </w:ins>
      <w:r w:rsidRPr="006B2974">
        <w:rPr>
          <w:rFonts w:ascii="Times New Roman" w:hAnsi="Times New Roman" w:cs="Times New Roman"/>
          <w:sz w:val="24"/>
          <w:szCs w:val="24"/>
        </w:rPr>
        <w:t xml:space="preserve"> the </w:t>
      </w:r>
      <w:proofErr w:type="spellStart"/>
      <w:r w:rsidRPr="006B2974">
        <w:rPr>
          <w:rFonts w:ascii="Times New Roman" w:hAnsi="Times New Roman" w:cs="Times New Roman"/>
          <w:sz w:val="24"/>
          <w:szCs w:val="24"/>
        </w:rPr>
        <w:t>Unet</w:t>
      </w:r>
      <w:proofErr w:type="spellEnd"/>
      <w:r w:rsidRPr="006B2974">
        <w:rPr>
          <w:rFonts w:ascii="Times New Roman" w:hAnsi="Times New Roman" w:cs="Times New Roman"/>
          <w:sz w:val="24"/>
          <w:szCs w:val="24"/>
        </w:rPr>
        <w:t>-based pipeline</w:t>
      </w:r>
      <w:del w:id="27" w:author="Lejian Huang" w:date="2023-11-20T21:08:00Z">
        <w:r w:rsidRPr="006B2974" w:rsidDel="00A25C77">
          <w:rPr>
            <w:rFonts w:ascii="Times New Roman" w:hAnsi="Times New Roman" w:cs="Times New Roman"/>
            <w:sz w:val="24"/>
            <w:szCs w:val="24"/>
          </w:rPr>
          <w:delText xml:space="preserve"> file</w:delText>
        </w:r>
      </w:del>
      <w:r w:rsidRPr="006B2974">
        <w:rPr>
          <w:rFonts w:ascii="Times New Roman" w:hAnsi="Times New Roman" w:cs="Times New Roman"/>
          <w:sz w:val="24"/>
          <w:szCs w:val="24"/>
        </w:rPr>
        <w:t xml:space="preserve"> and </w:t>
      </w:r>
      <w:r w:rsidR="004F6D62" w:rsidRPr="006B2974">
        <w:rPr>
          <w:rFonts w:ascii="Times New Roman" w:hAnsi="Times New Roman" w:cs="Times New Roman"/>
          <w:sz w:val="24"/>
          <w:szCs w:val="24"/>
        </w:rPr>
        <w:t>deploy</w:t>
      </w:r>
      <w:ins w:id="28" w:author="Lejian Huang" w:date="2023-11-20T21:09:00Z">
        <w:r w:rsidR="00A25C77">
          <w:rPr>
            <w:rFonts w:ascii="Times New Roman" w:hAnsi="Times New Roman" w:cs="Times New Roman"/>
            <w:sz w:val="24"/>
            <w:szCs w:val="24"/>
          </w:rPr>
          <w:t>ed</w:t>
        </w:r>
      </w:ins>
      <w:r w:rsidRPr="006B2974">
        <w:rPr>
          <w:rFonts w:ascii="Times New Roman" w:hAnsi="Times New Roman" w:cs="Times New Roman"/>
          <w:sz w:val="24"/>
          <w:szCs w:val="24"/>
        </w:rPr>
        <w:t xml:space="preserve"> MONAI</w:t>
      </w:r>
      <w:r w:rsidR="004F6D62" w:rsidRPr="006B2974">
        <w:rPr>
          <w:rFonts w:ascii="Times New Roman" w:hAnsi="Times New Roman" w:cs="Times New Roman"/>
          <w:sz w:val="24"/>
          <w:szCs w:val="24"/>
        </w:rPr>
        <w:t xml:space="preserve"> </w:t>
      </w:r>
      <w:r w:rsidRPr="006B2974">
        <w:rPr>
          <w:rFonts w:ascii="Times New Roman" w:hAnsi="Times New Roman" w:cs="Times New Roman"/>
          <w:sz w:val="24"/>
          <w:szCs w:val="24"/>
        </w:rPr>
        <w:t>Label server</w:t>
      </w:r>
      <w:ins w:id="29" w:author="Lejian Huang" w:date="2023-11-20T21:09:00Z">
        <w:r w:rsidR="00A25C77">
          <w:rPr>
            <w:rFonts w:ascii="Times New Roman" w:hAnsi="Times New Roman" w:cs="Times New Roman"/>
            <w:sz w:val="24"/>
            <w:szCs w:val="24"/>
          </w:rPr>
          <w:t xml:space="preserve"> for</w:t>
        </w:r>
      </w:ins>
      <w:del w:id="30" w:author="Lejian Huang" w:date="2023-11-20T21:09:00Z">
        <w:r w:rsidRPr="006B2974" w:rsidDel="00A25C77">
          <w:rPr>
            <w:rFonts w:ascii="Times New Roman" w:hAnsi="Times New Roman" w:cs="Times New Roman"/>
            <w:color w:val="000000" w:themeColor="text1"/>
            <w:sz w:val="24"/>
            <w:szCs w:val="24"/>
          </w:rPr>
          <w:delText xml:space="preserve"> </w:delText>
        </w:r>
        <w:r w:rsidR="00D2240C" w:rsidDel="00A25C77">
          <w:rPr>
            <w:rFonts w:ascii="Times New Roman" w:hAnsi="Times New Roman" w:cs="Times New Roman"/>
            <w:color w:val="000000" w:themeColor="text1"/>
            <w:sz w:val="24"/>
            <w:szCs w:val="24"/>
          </w:rPr>
          <w:delText xml:space="preserve">in </w:delText>
        </w:r>
        <w:r w:rsidRPr="006B2974" w:rsidDel="00A25C77">
          <w:rPr>
            <w:rFonts w:ascii="Times New Roman" w:hAnsi="Times New Roman" w:cs="Times New Roman"/>
            <w:sz w:val="24"/>
            <w:szCs w:val="24"/>
          </w:rPr>
          <w:delText>order to</w:delText>
        </w:r>
      </w:del>
      <w:r w:rsidRPr="006B2974">
        <w:rPr>
          <w:rFonts w:ascii="Times New Roman" w:hAnsi="Times New Roman" w:cs="Times New Roman"/>
          <w:sz w:val="24"/>
          <w:szCs w:val="24"/>
        </w:rPr>
        <w:t xml:space="preserve"> </w:t>
      </w:r>
      <w:r w:rsidR="00AF2CBF" w:rsidRPr="006B2974">
        <w:rPr>
          <w:rFonts w:ascii="Times New Roman" w:hAnsi="Times New Roman" w:cs="Times New Roman"/>
          <w:color w:val="000000" w:themeColor="text1"/>
          <w:sz w:val="24"/>
          <w:szCs w:val="24"/>
        </w:rPr>
        <w:t>perform</w:t>
      </w:r>
      <w:ins w:id="31" w:author="Lejian Huang" w:date="2023-11-20T21:09:00Z">
        <w:r w:rsidR="00A25C77">
          <w:rPr>
            <w:rFonts w:ascii="Times New Roman" w:hAnsi="Times New Roman" w:cs="Times New Roman"/>
            <w:color w:val="000000" w:themeColor="text1"/>
            <w:sz w:val="24"/>
            <w:szCs w:val="24"/>
          </w:rPr>
          <w:t>ing</w:t>
        </w:r>
      </w:ins>
      <w:r w:rsidR="00AF2CBF" w:rsidRPr="006B2974">
        <w:rPr>
          <w:rFonts w:ascii="Times New Roman" w:hAnsi="Times New Roman" w:cs="Times New Roman"/>
          <w:color w:val="000000" w:themeColor="text1"/>
          <w:sz w:val="24"/>
          <w:szCs w:val="24"/>
        </w:rPr>
        <w:t xml:space="preserve"> training</w:t>
      </w:r>
      <w:ins w:id="32" w:author="Lejian Huang" w:date="2023-11-20T21:09:00Z">
        <w:r w:rsidR="00A25C77">
          <w:rPr>
            <w:rFonts w:ascii="Times New Roman" w:hAnsi="Times New Roman" w:cs="Times New Roman"/>
            <w:color w:val="000000" w:themeColor="text1"/>
            <w:sz w:val="24"/>
            <w:szCs w:val="24"/>
          </w:rPr>
          <w:t xml:space="preserve"> network</w:t>
        </w:r>
        <w:r w:rsidR="00F07848">
          <w:rPr>
            <w:rFonts w:ascii="Times New Roman" w:hAnsi="Times New Roman" w:cs="Times New Roman"/>
            <w:color w:val="000000" w:themeColor="text1"/>
            <w:sz w:val="24"/>
            <w:szCs w:val="24"/>
          </w:rPr>
          <w:t>.</w:t>
        </w:r>
      </w:ins>
      <w:del w:id="33" w:author="Lejian Huang" w:date="2023-11-20T21:09:00Z">
        <w:r w:rsidR="00AF2CBF" w:rsidRPr="006B2974" w:rsidDel="00A25C77">
          <w:rPr>
            <w:rFonts w:ascii="Times New Roman" w:hAnsi="Times New Roman" w:cs="Times New Roman"/>
            <w:color w:val="000000" w:themeColor="text1"/>
            <w:sz w:val="24"/>
            <w:szCs w:val="24"/>
          </w:rPr>
          <w:delText>.</w:delText>
        </w:r>
      </w:del>
    </w:p>
    <w:p w14:paraId="7B678637" w14:textId="77777777" w:rsidR="00516AC4" w:rsidRPr="006B2974" w:rsidRDefault="00AF2CBF" w:rsidP="006B2974">
      <w:pPr>
        <w:pStyle w:val="ListParagraph"/>
        <w:numPr>
          <w:ilvl w:val="0"/>
          <w:numId w:val="28"/>
        </w:numPr>
        <w:ind w:firstLineChars="0"/>
        <w:rPr>
          <w:rFonts w:ascii="Times New Roman" w:hAnsi="Times New Roman" w:cs="Times New Roman"/>
          <w:sz w:val="24"/>
          <w:szCs w:val="24"/>
        </w:rPr>
      </w:pPr>
      <w:r w:rsidRPr="006B2974">
        <w:rPr>
          <w:rFonts w:ascii="Times New Roman" w:hAnsi="Times New Roman" w:cs="Times New Roman"/>
          <w:color w:val="FF0000"/>
          <w:sz w:val="24"/>
          <w:szCs w:val="24"/>
        </w:rPr>
        <w:t>Annotation was performed through human labeling with</w:t>
      </w:r>
      <w:r w:rsidR="00516AC4" w:rsidRPr="006B2974">
        <w:rPr>
          <w:rFonts w:ascii="Times New Roman" w:hAnsi="Times New Roman" w:cs="Times New Roman"/>
          <w:color w:val="FF0000"/>
          <w:sz w:val="24"/>
          <w:szCs w:val="24"/>
        </w:rPr>
        <w:t xml:space="preserve"> the</w:t>
      </w:r>
      <w:r w:rsidRPr="006B2974">
        <w:rPr>
          <w:rFonts w:ascii="Times New Roman" w:hAnsi="Times New Roman" w:cs="Times New Roman"/>
          <w:color w:val="FF0000"/>
          <w:sz w:val="24"/>
          <w:szCs w:val="24"/>
        </w:rPr>
        <w:t xml:space="preserve"> settings and the labels specified in the </w:t>
      </w:r>
      <w:proofErr w:type="spellStart"/>
      <w:r w:rsidRPr="006B2974">
        <w:rPr>
          <w:rFonts w:ascii="Times New Roman" w:hAnsi="Times New Roman" w:cs="Times New Roman"/>
          <w:sz w:val="24"/>
          <w:szCs w:val="24"/>
        </w:rPr>
        <w:t>Unet</w:t>
      </w:r>
      <w:proofErr w:type="spellEnd"/>
      <w:r w:rsidRPr="006B2974">
        <w:rPr>
          <w:rFonts w:ascii="Times New Roman" w:hAnsi="Times New Roman" w:cs="Times New Roman"/>
          <w:sz w:val="24"/>
          <w:szCs w:val="24"/>
        </w:rPr>
        <w:t xml:space="preserve">-based pipeline. In addition, the annotation was adjusted based on the input LD plane (sagittal or transverse). </w:t>
      </w:r>
    </w:p>
    <w:p w14:paraId="01B38A31" w14:textId="099F1B88" w:rsidR="004F6D62" w:rsidRPr="006B2974" w:rsidRDefault="00516AC4" w:rsidP="006B2974">
      <w:pPr>
        <w:pStyle w:val="ListParagraph"/>
        <w:numPr>
          <w:ilvl w:val="0"/>
          <w:numId w:val="28"/>
        </w:numPr>
        <w:ind w:firstLineChars="0"/>
        <w:rPr>
          <w:rFonts w:ascii="Times New Roman" w:hAnsi="Times New Roman" w:cs="Times New Roman"/>
          <w:sz w:val="24"/>
          <w:szCs w:val="24"/>
        </w:rPr>
      </w:pPr>
      <w:r w:rsidRPr="006B2974">
        <w:rPr>
          <w:rFonts w:ascii="Times New Roman" w:hAnsi="Times New Roman" w:cs="Times New Roman"/>
          <w:sz w:val="24"/>
          <w:szCs w:val="24"/>
        </w:rPr>
        <w:lastRenderedPageBreak/>
        <w:t>Set the parameters (epoch</w:t>
      </w:r>
      <w:ins w:id="34" w:author="Lejian Huang" w:date="2023-11-22T21:22:00Z">
        <w:r w:rsidR="0077475B">
          <w:rPr>
            <w:rFonts w:ascii="Times New Roman" w:hAnsi="Times New Roman" w:cs="Times New Roman"/>
            <w:sz w:val="24"/>
            <w:szCs w:val="24"/>
          </w:rPr>
          <w:t xml:space="preserve"> and</w:t>
        </w:r>
      </w:ins>
      <w:del w:id="35" w:author="Lejian Huang" w:date="2023-11-22T21:22:00Z">
        <w:r w:rsidRPr="006B2974" w:rsidDel="0077475B">
          <w:rPr>
            <w:rFonts w:ascii="Times New Roman" w:hAnsi="Times New Roman" w:cs="Times New Roman"/>
            <w:sz w:val="24"/>
            <w:szCs w:val="24"/>
          </w:rPr>
          <w:delText>,</w:delText>
        </w:r>
      </w:del>
      <w:r w:rsidRPr="006B2974">
        <w:rPr>
          <w:rFonts w:ascii="Times New Roman" w:hAnsi="Times New Roman" w:cs="Times New Roman"/>
          <w:sz w:val="24"/>
          <w:szCs w:val="24"/>
        </w:rPr>
        <w:t xml:space="preserve"> </w:t>
      </w:r>
      <w:proofErr w:type="gramStart"/>
      <w:r w:rsidRPr="006B2974">
        <w:rPr>
          <w:rFonts w:ascii="Times New Roman" w:hAnsi="Times New Roman" w:cs="Times New Roman"/>
          <w:sz w:val="24"/>
          <w:szCs w:val="24"/>
        </w:rPr>
        <w:t>split-value</w:t>
      </w:r>
      <w:proofErr w:type="gramEnd"/>
      <w:r w:rsidRPr="006B2974">
        <w:rPr>
          <w:rFonts w:ascii="Times New Roman" w:hAnsi="Times New Roman" w:cs="Times New Roman"/>
          <w:sz w:val="24"/>
          <w:szCs w:val="24"/>
        </w:rPr>
        <w:t>) and train</w:t>
      </w:r>
      <w:ins w:id="36" w:author="Lejian Huang" w:date="2023-11-20T20:59:00Z">
        <w:r w:rsidR="00A25C77">
          <w:rPr>
            <w:rFonts w:ascii="Times New Roman" w:hAnsi="Times New Roman" w:cs="Times New Roman"/>
            <w:sz w:val="24"/>
            <w:szCs w:val="24"/>
          </w:rPr>
          <w:t>ed</w:t>
        </w:r>
      </w:ins>
      <w:r w:rsidRPr="006B2974">
        <w:rPr>
          <w:rFonts w:ascii="Times New Roman" w:hAnsi="Times New Roman" w:cs="Times New Roman"/>
          <w:sz w:val="24"/>
          <w:szCs w:val="24"/>
        </w:rPr>
        <w:t xml:space="preserve"> the </w:t>
      </w:r>
      <w:r w:rsidR="004F6D62" w:rsidRPr="00A25C77">
        <w:rPr>
          <w:rFonts w:ascii="Times New Roman" w:hAnsi="Times New Roman" w:cs="Times New Roman"/>
          <w:color w:val="FF0000"/>
          <w:sz w:val="24"/>
          <w:szCs w:val="24"/>
          <w:rPrChange w:id="37" w:author="Lejian Huang" w:date="2023-11-20T20:59:00Z">
            <w:rPr>
              <w:rFonts w:ascii="Times New Roman" w:hAnsi="Times New Roman" w:cs="Times New Roman"/>
              <w:sz w:val="24"/>
              <w:szCs w:val="24"/>
            </w:rPr>
          </w:rPrChange>
        </w:rPr>
        <w:t>network</w:t>
      </w:r>
      <w:r w:rsidRPr="006B2974">
        <w:rPr>
          <w:rFonts w:ascii="Times New Roman" w:hAnsi="Times New Roman" w:cs="Times New Roman"/>
          <w:sz w:val="24"/>
          <w:szCs w:val="24"/>
        </w:rPr>
        <w:t>.</w:t>
      </w:r>
    </w:p>
    <w:p w14:paraId="6457909A" w14:textId="295212CA" w:rsidR="005E1429" w:rsidRPr="004F6D62" w:rsidRDefault="005E1429" w:rsidP="00D2240C"/>
    <w:p w14:paraId="3CC51B02" w14:textId="4929D668" w:rsidR="00C25AA5" w:rsidRPr="00795F56" w:rsidRDefault="00F60558" w:rsidP="00DE759B">
      <w:pPr>
        <w:jc w:val="left"/>
        <w:rPr>
          <w:rFonts w:ascii="Times New Roman" w:hAnsi="Times New Roman" w:cs="Times New Roman"/>
          <w:b/>
          <w:bCs/>
          <w:color w:val="000000" w:themeColor="text1"/>
          <w:sz w:val="24"/>
          <w:szCs w:val="24"/>
        </w:rPr>
      </w:pPr>
      <w:r w:rsidRPr="00F60558">
        <w:rPr>
          <w:rFonts w:ascii="Times New Roman" w:hAnsi="Times New Roman" w:cs="Times New Roman"/>
          <w:b/>
          <w:bCs/>
          <w:color w:val="000000" w:themeColor="text1"/>
          <w:sz w:val="24"/>
          <w:szCs w:val="24"/>
        </w:rPr>
        <w:t>Stage 3</w:t>
      </w:r>
      <w:r>
        <w:rPr>
          <w:rFonts w:ascii="Times New Roman" w:hAnsi="Times New Roman" w:cs="Times New Roman"/>
          <w:b/>
          <w:bCs/>
          <w:color w:val="000000" w:themeColor="text1"/>
          <w:sz w:val="24"/>
          <w:szCs w:val="24"/>
        </w:rPr>
        <w:t xml:space="preserve">: </w:t>
      </w:r>
      <w:r w:rsidR="000C4924" w:rsidRPr="00795F56">
        <w:rPr>
          <w:rFonts w:ascii="Times New Roman" w:hAnsi="Times New Roman" w:cs="Times New Roman"/>
          <w:b/>
          <w:bCs/>
          <w:color w:val="000000" w:themeColor="text1"/>
          <w:sz w:val="24"/>
          <w:szCs w:val="24"/>
        </w:rPr>
        <w:t xml:space="preserve">Model </w:t>
      </w:r>
      <w:r w:rsidR="00D25AD1" w:rsidRPr="00795F56">
        <w:rPr>
          <w:rFonts w:ascii="Times New Roman" w:hAnsi="Times New Roman" w:cs="Times New Roman"/>
          <w:b/>
          <w:bCs/>
          <w:color w:val="000000" w:themeColor="text1"/>
          <w:sz w:val="24"/>
          <w:szCs w:val="24"/>
        </w:rPr>
        <w:t xml:space="preserve">Development </w:t>
      </w:r>
      <w:r w:rsidR="00DD3DDD" w:rsidRPr="00795F56">
        <w:rPr>
          <w:rFonts w:ascii="Times New Roman" w:hAnsi="Times New Roman" w:cs="Times New Roman"/>
          <w:b/>
          <w:bCs/>
          <w:color w:val="000000" w:themeColor="text1"/>
          <w:sz w:val="24"/>
          <w:szCs w:val="24"/>
        </w:rPr>
        <w:t>and Refinement</w:t>
      </w:r>
    </w:p>
    <w:p w14:paraId="46E24B37" w14:textId="4EC5E6E9" w:rsidR="003816D7" w:rsidRPr="001F03B5" w:rsidRDefault="002030EA" w:rsidP="006B2974">
      <w:pPr>
        <w:rPr>
          <w:rFonts w:ascii="Times New Roman" w:hAnsi="Times New Roman" w:cs="Times New Roman"/>
          <w:color w:val="000000" w:themeColor="text1"/>
        </w:rPr>
      </w:pPr>
      <w:bookmarkStart w:id="38" w:name="OLE_LINK3"/>
      <w:bookmarkStart w:id="39" w:name="OLE_LINK5"/>
      <w:r>
        <w:rPr>
          <w:rFonts w:ascii="Times New Roman" w:eastAsia="SimSun" w:hAnsi="Times New Roman" w:cs="Times New Roman"/>
          <w:color w:val="000000" w:themeColor="text1"/>
          <w:kern w:val="0"/>
          <w:sz w:val="24"/>
          <w:szCs w:val="24"/>
          <w14:ligatures w14:val="none"/>
        </w:rPr>
        <w:t xml:space="preserve">After we </w:t>
      </w:r>
      <w:r w:rsidRPr="006B2974">
        <w:rPr>
          <w:rFonts w:ascii="Times New Roman" w:eastAsia="SimSun" w:hAnsi="Times New Roman" w:cs="Times New Roman" w:hint="eastAsia"/>
          <w:color w:val="000000" w:themeColor="text1"/>
          <w:kern w:val="0"/>
          <w:sz w:val="24"/>
          <w:szCs w:val="24"/>
          <w14:ligatures w14:val="none"/>
        </w:rPr>
        <w:t>r</w:t>
      </w:r>
      <w:r>
        <w:rPr>
          <w:rFonts w:ascii="Times New Roman" w:eastAsia="SimSun" w:hAnsi="Times New Roman" w:cs="Times New Roman"/>
          <w:color w:val="000000" w:themeColor="text1"/>
          <w:kern w:val="0"/>
          <w:sz w:val="24"/>
          <w:szCs w:val="24"/>
          <w14:ligatures w14:val="none"/>
        </w:rPr>
        <w:t>a</w:t>
      </w:r>
      <w:r w:rsidRPr="006B2974">
        <w:rPr>
          <w:rFonts w:ascii="Times New Roman" w:eastAsia="SimSun" w:hAnsi="Times New Roman" w:cs="Times New Roman" w:hint="eastAsia"/>
          <w:color w:val="000000" w:themeColor="text1"/>
          <w:kern w:val="0"/>
          <w:sz w:val="24"/>
          <w:szCs w:val="24"/>
          <w14:ligatures w14:val="none"/>
        </w:rPr>
        <w:t>n automatic inference to get</w:t>
      </w:r>
      <w:r>
        <w:rPr>
          <w:rFonts w:ascii="Times New Roman" w:eastAsia="SimSun" w:hAnsi="Times New Roman" w:cs="Times New Roman"/>
          <w:color w:val="000000" w:themeColor="text1"/>
          <w:kern w:val="0"/>
          <w:sz w:val="24"/>
          <w:szCs w:val="24"/>
          <w14:ligatures w14:val="none"/>
        </w:rPr>
        <w:t xml:space="preserve"> </w:t>
      </w:r>
      <w:r>
        <w:rPr>
          <w:rFonts w:ascii="Times New Roman" w:hAnsi="Times New Roman" w:cs="Times New Roman"/>
          <w:color w:val="FF0000"/>
          <w:sz w:val="24"/>
          <w:szCs w:val="24"/>
        </w:rPr>
        <w:t>i</w:t>
      </w:r>
      <w:r w:rsidRPr="002A49F3">
        <w:rPr>
          <w:rFonts w:ascii="Times New Roman" w:hAnsi="Times New Roman" w:cs="Times New Roman"/>
          <w:color w:val="FF0000"/>
          <w:sz w:val="24"/>
          <w:szCs w:val="24"/>
        </w:rPr>
        <w:t xml:space="preserve">ntervertebral </w:t>
      </w:r>
      <w:r>
        <w:rPr>
          <w:rFonts w:ascii="Times New Roman" w:hAnsi="Times New Roman" w:cs="Times New Roman"/>
          <w:color w:val="FF0000"/>
          <w:sz w:val="24"/>
          <w:szCs w:val="24"/>
        </w:rPr>
        <w:t>d</w:t>
      </w:r>
      <w:r w:rsidRPr="002A49F3">
        <w:rPr>
          <w:rFonts w:ascii="Times New Roman" w:hAnsi="Times New Roman" w:cs="Times New Roman"/>
          <w:color w:val="FF0000"/>
          <w:sz w:val="24"/>
          <w:szCs w:val="24"/>
        </w:rPr>
        <w:t>isk</w:t>
      </w:r>
      <w:r>
        <w:rPr>
          <w:rFonts w:ascii="Times New Roman" w:hAnsi="Times New Roman" w:cs="Times New Roman"/>
          <w:color w:val="FF0000"/>
          <w:sz w:val="24"/>
          <w:szCs w:val="24"/>
        </w:rPr>
        <w:t>, v</w:t>
      </w:r>
      <w:r w:rsidRPr="002A49F3">
        <w:rPr>
          <w:rFonts w:ascii="Times New Roman" w:hAnsi="Times New Roman" w:cs="Times New Roman"/>
          <w:color w:val="FF0000"/>
          <w:sz w:val="24"/>
          <w:szCs w:val="24"/>
        </w:rPr>
        <w:t>ertebrae</w:t>
      </w:r>
      <w:r>
        <w:rPr>
          <w:rFonts w:ascii="Times New Roman" w:hAnsi="Times New Roman" w:cs="Times New Roman"/>
          <w:color w:val="FF0000"/>
          <w:sz w:val="24"/>
          <w:szCs w:val="24"/>
        </w:rPr>
        <w:t>,</w:t>
      </w:r>
      <w:r w:rsidRPr="002A49F3">
        <w:rPr>
          <w:rFonts w:ascii="Times New Roman" w:hAnsi="Times New Roman" w:cs="Times New Roman"/>
          <w:color w:val="FF0000"/>
          <w:sz w:val="24"/>
          <w:szCs w:val="24"/>
        </w:rPr>
        <w:t xml:space="preserve"> </w:t>
      </w:r>
      <w:r>
        <w:rPr>
          <w:rFonts w:ascii="Times New Roman" w:hAnsi="Times New Roman" w:cs="Times New Roman"/>
          <w:color w:val="FF0000"/>
          <w:sz w:val="24"/>
          <w:szCs w:val="24"/>
        </w:rPr>
        <w:t>c</w:t>
      </w:r>
      <w:r w:rsidRPr="002A49F3">
        <w:rPr>
          <w:rFonts w:ascii="Times New Roman" w:hAnsi="Times New Roman" w:cs="Times New Roman"/>
          <w:color w:val="FF0000"/>
          <w:sz w:val="24"/>
          <w:szCs w:val="24"/>
        </w:rPr>
        <w:t>erebrospinal fluid</w:t>
      </w:r>
      <w:r>
        <w:rPr>
          <w:rFonts w:ascii="Times New Roman" w:hAnsi="Times New Roman" w:cs="Times New Roman"/>
          <w:color w:val="FF0000"/>
          <w:sz w:val="24"/>
          <w:szCs w:val="24"/>
        </w:rPr>
        <w:t>, and h</w:t>
      </w:r>
      <w:r w:rsidRPr="002A49F3">
        <w:rPr>
          <w:rFonts w:ascii="Times New Roman" w:hAnsi="Times New Roman" w:cs="Times New Roman"/>
          <w:color w:val="FF0000"/>
          <w:sz w:val="24"/>
          <w:szCs w:val="24"/>
        </w:rPr>
        <w:t>erniated</w:t>
      </w:r>
      <w:r>
        <w:rPr>
          <w:rFonts w:ascii="Times New Roman" w:hAnsi="Times New Roman" w:cs="Times New Roman"/>
          <w:color w:val="FF0000"/>
          <w:sz w:val="24"/>
          <w:szCs w:val="24"/>
        </w:rPr>
        <w:t xml:space="preserve"> area</w:t>
      </w:r>
      <w:r>
        <w:rPr>
          <w:rFonts w:ascii="Times New Roman" w:eastAsia="SimSun" w:hAnsi="Times New Roman" w:cs="Times New Roman"/>
          <w:color w:val="000000" w:themeColor="text1"/>
          <w:kern w:val="0"/>
          <w:sz w:val="24"/>
          <w:szCs w:val="24"/>
          <w14:ligatures w14:val="none"/>
        </w:rPr>
        <w:t xml:space="preserve"> with the trained </w:t>
      </w:r>
      <w:proofErr w:type="spellStart"/>
      <w:r>
        <w:rPr>
          <w:rFonts w:ascii="Times New Roman" w:eastAsia="SimSun" w:hAnsi="Times New Roman" w:cs="Times New Roman"/>
          <w:color w:val="000000" w:themeColor="text1"/>
          <w:kern w:val="0"/>
          <w:sz w:val="24"/>
          <w:szCs w:val="24"/>
          <w14:ligatures w14:val="none"/>
        </w:rPr>
        <w:t>UNet</w:t>
      </w:r>
      <w:proofErr w:type="spellEnd"/>
      <w:r>
        <w:rPr>
          <w:rFonts w:ascii="Times New Roman" w:eastAsia="SimSun" w:hAnsi="Times New Roman" w:cs="Times New Roman"/>
          <w:color w:val="000000" w:themeColor="text1"/>
          <w:kern w:val="0"/>
          <w:sz w:val="24"/>
          <w:szCs w:val="24"/>
          <w14:ligatures w14:val="none"/>
        </w:rPr>
        <w:t xml:space="preserve"> network</w:t>
      </w:r>
      <w:r w:rsidR="003816D7" w:rsidRPr="003816D7">
        <w:rPr>
          <w:rFonts w:ascii="Times New Roman" w:eastAsia="SimSun" w:hAnsi="Times New Roman" w:cs="Times New Roman"/>
          <w:color w:val="000000" w:themeColor="text1"/>
          <w:kern w:val="0"/>
          <w:sz w:val="24"/>
          <w:szCs w:val="24"/>
          <w14:ligatures w14:val="none"/>
        </w:rPr>
        <w:t xml:space="preserve">, the model </w:t>
      </w:r>
      <w:r>
        <w:rPr>
          <w:rFonts w:ascii="Times New Roman" w:eastAsia="SimSun" w:hAnsi="Times New Roman" w:cs="Times New Roman"/>
          <w:color w:val="000000" w:themeColor="text1"/>
          <w:kern w:val="0"/>
          <w:sz w:val="24"/>
          <w:szCs w:val="24"/>
          <w14:ligatures w14:val="none"/>
        </w:rPr>
        <w:t xml:space="preserve">was </w:t>
      </w:r>
      <w:r w:rsidR="00506DFD">
        <w:rPr>
          <w:rFonts w:ascii="Times New Roman" w:eastAsia="SimSun" w:hAnsi="Times New Roman" w:cs="Times New Roman"/>
          <w:color w:val="000000" w:themeColor="text1"/>
          <w:kern w:val="0"/>
          <w:sz w:val="24"/>
          <w:szCs w:val="24"/>
          <w14:ligatures w14:val="none"/>
        </w:rPr>
        <w:t xml:space="preserve">iteratively </w:t>
      </w:r>
      <w:r>
        <w:rPr>
          <w:rFonts w:ascii="Times New Roman" w:eastAsia="SimSun" w:hAnsi="Times New Roman" w:cs="Times New Roman"/>
          <w:color w:val="000000" w:themeColor="text1"/>
          <w:kern w:val="0"/>
          <w:sz w:val="24"/>
          <w:szCs w:val="24"/>
          <w14:ligatures w14:val="none"/>
        </w:rPr>
        <w:t xml:space="preserve">improved until the accuracy </w:t>
      </w:r>
      <w:r w:rsidR="00506DFD">
        <w:rPr>
          <w:rFonts w:ascii="Times New Roman" w:eastAsia="SimSun" w:hAnsi="Times New Roman" w:cs="Times New Roman"/>
          <w:color w:val="000000" w:themeColor="text1"/>
          <w:kern w:val="0"/>
          <w:sz w:val="24"/>
          <w:szCs w:val="24"/>
          <w14:ligatures w14:val="none"/>
        </w:rPr>
        <w:t xml:space="preserve">evaluation </w:t>
      </w:r>
      <w:r>
        <w:rPr>
          <w:rFonts w:ascii="Times New Roman" w:eastAsia="SimSun" w:hAnsi="Times New Roman" w:cs="Times New Roman"/>
          <w:color w:val="000000" w:themeColor="text1"/>
          <w:kern w:val="0"/>
          <w:sz w:val="24"/>
          <w:szCs w:val="24"/>
          <w14:ligatures w14:val="none"/>
        </w:rPr>
        <w:t xml:space="preserve">was </w:t>
      </w:r>
      <w:r w:rsidR="00506DFD">
        <w:rPr>
          <w:rFonts w:ascii="Times New Roman" w:eastAsia="SimSun" w:hAnsi="Times New Roman" w:cs="Times New Roman"/>
          <w:color w:val="000000" w:themeColor="text1"/>
          <w:kern w:val="0"/>
          <w:sz w:val="24"/>
          <w:szCs w:val="24"/>
          <w14:ligatures w14:val="none"/>
        </w:rPr>
        <w:t>satisfied, including</w:t>
      </w:r>
      <w:r w:rsidR="003816D7" w:rsidRPr="003816D7">
        <w:rPr>
          <w:rFonts w:ascii="Times New Roman" w:eastAsia="SimSun" w:hAnsi="Times New Roman" w:cs="Times New Roman"/>
          <w:color w:val="000000" w:themeColor="text1"/>
          <w:kern w:val="0"/>
          <w:sz w:val="24"/>
          <w:szCs w:val="24"/>
          <w14:ligatures w14:val="none"/>
        </w:rPr>
        <w:t xml:space="preserve"> </w:t>
      </w:r>
      <w:r w:rsidR="00506DFD">
        <w:rPr>
          <w:rFonts w:ascii="Times New Roman" w:eastAsia="SimSun" w:hAnsi="Times New Roman" w:cs="Times New Roman"/>
          <w:color w:val="000000" w:themeColor="text1"/>
          <w:kern w:val="0"/>
          <w:sz w:val="24"/>
          <w:szCs w:val="24"/>
          <w14:ligatures w14:val="none"/>
        </w:rPr>
        <w:t>re-submission of</w:t>
      </w:r>
      <w:r w:rsidR="003816D7" w:rsidRPr="003816D7">
        <w:rPr>
          <w:rFonts w:ascii="Times New Roman" w:eastAsia="SimSun" w:hAnsi="Times New Roman" w:cs="Times New Roman"/>
          <w:color w:val="000000" w:themeColor="text1"/>
          <w:kern w:val="0"/>
          <w:sz w:val="24"/>
          <w:szCs w:val="24"/>
          <w14:ligatures w14:val="none"/>
        </w:rPr>
        <w:t xml:space="preserve"> refined</w:t>
      </w:r>
      <w:r w:rsidR="00506DFD">
        <w:rPr>
          <w:rFonts w:ascii="Times New Roman" w:eastAsia="SimSun" w:hAnsi="Times New Roman" w:cs="Times New Roman"/>
          <w:color w:val="000000" w:themeColor="text1"/>
          <w:kern w:val="0"/>
          <w:sz w:val="24"/>
          <w:szCs w:val="24"/>
          <w14:ligatures w14:val="none"/>
        </w:rPr>
        <w:t xml:space="preserve"> annotation</w:t>
      </w:r>
      <w:r w:rsidR="003816D7" w:rsidRPr="003816D7">
        <w:rPr>
          <w:rFonts w:ascii="Times New Roman" w:eastAsia="SimSun" w:hAnsi="Times New Roman" w:cs="Times New Roman"/>
          <w:color w:val="000000" w:themeColor="text1"/>
          <w:kern w:val="0"/>
          <w:sz w:val="24"/>
          <w:szCs w:val="24"/>
          <w14:ligatures w14:val="none"/>
        </w:rPr>
        <w:t xml:space="preserve"> </w:t>
      </w:r>
      <w:r w:rsidR="00506DFD">
        <w:rPr>
          <w:rFonts w:ascii="Times New Roman" w:eastAsia="SimSun" w:hAnsi="Times New Roman" w:cs="Times New Roman"/>
          <w:color w:val="000000" w:themeColor="text1"/>
          <w:kern w:val="0"/>
          <w:sz w:val="24"/>
          <w:szCs w:val="24"/>
          <w14:ligatures w14:val="none"/>
        </w:rPr>
        <w:t>and/</w:t>
      </w:r>
      <w:r w:rsidR="003816D7" w:rsidRPr="003816D7">
        <w:rPr>
          <w:rFonts w:ascii="Times New Roman" w:eastAsia="SimSun" w:hAnsi="Times New Roman" w:cs="Times New Roman"/>
          <w:color w:val="000000" w:themeColor="text1"/>
          <w:kern w:val="0"/>
          <w:sz w:val="24"/>
          <w:szCs w:val="24"/>
          <w14:ligatures w14:val="none"/>
        </w:rPr>
        <w:t>o</w:t>
      </w:r>
      <w:r w:rsidR="00506DFD">
        <w:rPr>
          <w:rFonts w:ascii="Times New Roman" w:eastAsia="SimSun" w:hAnsi="Times New Roman" w:cs="Times New Roman"/>
          <w:color w:val="000000" w:themeColor="text1"/>
          <w:kern w:val="0"/>
          <w:sz w:val="24"/>
          <w:szCs w:val="24"/>
          <w14:ligatures w14:val="none"/>
        </w:rPr>
        <w:t>r increase of</w:t>
      </w:r>
      <w:r w:rsidR="003816D7" w:rsidRPr="003816D7">
        <w:rPr>
          <w:rFonts w:ascii="Times New Roman" w:eastAsia="SimSun" w:hAnsi="Times New Roman" w:cs="Times New Roman"/>
          <w:color w:val="000000" w:themeColor="text1"/>
          <w:kern w:val="0"/>
          <w:sz w:val="24"/>
          <w:szCs w:val="24"/>
          <w14:ligatures w14:val="none"/>
        </w:rPr>
        <w:t xml:space="preserve"> the training data</w:t>
      </w:r>
      <w:r w:rsidR="00506DFD">
        <w:rPr>
          <w:rFonts w:ascii="Times New Roman" w:eastAsia="SimSun" w:hAnsi="Times New Roman" w:cs="Times New Roman"/>
          <w:color w:val="000000" w:themeColor="text1"/>
          <w:kern w:val="0"/>
          <w:sz w:val="24"/>
          <w:szCs w:val="24"/>
          <w14:ligatures w14:val="none"/>
        </w:rPr>
        <w:t>s</w:t>
      </w:r>
      <w:r w:rsidR="003816D7" w:rsidRPr="003816D7">
        <w:rPr>
          <w:rFonts w:ascii="Times New Roman" w:eastAsia="SimSun" w:hAnsi="Times New Roman" w:cs="Times New Roman"/>
          <w:color w:val="000000" w:themeColor="text1"/>
          <w:kern w:val="0"/>
          <w:sz w:val="24"/>
          <w:szCs w:val="24"/>
          <w14:ligatures w14:val="none"/>
        </w:rPr>
        <w:t>et</w:t>
      </w:r>
      <w:r w:rsidR="00506DFD">
        <w:rPr>
          <w:rFonts w:ascii="Times New Roman" w:eastAsia="SimSun" w:hAnsi="Times New Roman" w:cs="Times New Roman"/>
          <w:color w:val="000000" w:themeColor="text1"/>
          <w:kern w:val="0"/>
          <w:sz w:val="24"/>
          <w:szCs w:val="24"/>
          <w14:ligatures w14:val="none"/>
        </w:rPr>
        <w:t xml:space="preserve">s </w:t>
      </w:r>
      <w:r w:rsidR="00506DFD" w:rsidRPr="003816D7">
        <w:rPr>
          <w:rFonts w:ascii="Times New Roman" w:eastAsia="SimSun" w:hAnsi="Times New Roman" w:cs="Times New Roman"/>
          <w:color w:val="000000" w:themeColor="text1"/>
          <w:kern w:val="0"/>
          <w:sz w:val="24"/>
          <w:szCs w:val="24"/>
          <w14:ligatures w14:val="none"/>
        </w:rPr>
        <w:t>to fine-tune the model</w:t>
      </w:r>
      <w:r w:rsidR="003816D7" w:rsidRPr="003816D7">
        <w:rPr>
          <w:rFonts w:ascii="Times New Roman" w:eastAsia="SimSun" w:hAnsi="Times New Roman" w:cs="Times New Roman"/>
          <w:color w:val="000000" w:themeColor="text1"/>
          <w:kern w:val="0"/>
          <w:sz w:val="24"/>
          <w:szCs w:val="24"/>
          <w14:ligatures w14:val="none"/>
        </w:rPr>
        <w:t xml:space="preserve">. </w:t>
      </w:r>
    </w:p>
    <w:bookmarkEnd w:id="38"/>
    <w:p w14:paraId="1E9D5393" w14:textId="77777777" w:rsidR="006A1366" w:rsidRPr="00DE759B" w:rsidDel="00F07848" w:rsidRDefault="006A1366" w:rsidP="006A1366">
      <w:pPr>
        <w:pStyle w:val="NormalWeb"/>
        <w:spacing w:before="0" w:beforeAutospacing="0" w:after="0" w:afterAutospacing="0"/>
        <w:rPr>
          <w:del w:id="40" w:author="Lejian Huang" w:date="2023-11-20T21:10:00Z"/>
          <w:rFonts w:ascii="Times New Roman" w:hAnsi="Times New Roman" w:cs="Times New Roman"/>
          <w:color w:val="000000" w:themeColor="text1"/>
        </w:rPr>
      </w:pPr>
    </w:p>
    <w:p w14:paraId="43EE9F00" w14:textId="36F81343" w:rsidR="003E591D" w:rsidDel="00F07848" w:rsidRDefault="001F03B5" w:rsidP="006A1366">
      <w:pPr>
        <w:pStyle w:val="NormalWeb"/>
        <w:spacing w:before="0" w:beforeAutospacing="0" w:after="0" w:afterAutospacing="0"/>
        <w:rPr>
          <w:del w:id="41" w:author="Lejian Huang" w:date="2023-11-20T21:10:00Z"/>
          <w:rFonts w:ascii="Times New Roman" w:hAnsi="Times New Roman" w:cs="Times New Roman"/>
          <w:color w:val="000000" w:themeColor="text1"/>
        </w:rPr>
      </w:pPr>
      <w:del w:id="42" w:author="Lejian Huang" w:date="2023-11-20T21:10:00Z">
        <w:r w:rsidRPr="006B2974" w:rsidDel="00F07848">
          <w:rPr>
            <w:rFonts w:ascii="Times New Roman" w:hAnsi="Times New Roman" w:cs="Times New Roman"/>
            <w:color w:val="000000" w:themeColor="text1"/>
            <w:highlight w:val="yellow"/>
          </w:rPr>
          <w:delText xml:space="preserve">Concurrently, </w:delText>
        </w:r>
        <w:r w:rsidR="00892CE6" w:rsidRPr="006B2974" w:rsidDel="00F07848">
          <w:rPr>
            <w:rFonts w:ascii="Times New Roman" w:hAnsi="Times New Roman" w:cs="Times New Roman"/>
            <w:color w:val="000000" w:themeColor="text1"/>
            <w:highlight w:val="yellow"/>
          </w:rPr>
          <w:delText>our team</w:delText>
        </w:r>
        <w:r w:rsidRPr="006B2974" w:rsidDel="00F07848">
          <w:rPr>
            <w:rFonts w:ascii="Times New Roman" w:hAnsi="Times New Roman" w:cs="Times New Roman"/>
            <w:color w:val="000000" w:themeColor="text1"/>
            <w:highlight w:val="yellow"/>
          </w:rPr>
          <w:delText xml:space="preserve"> maintained </w:delText>
        </w:r>
        <w:r w:rsidR="00892CE6" w:rsidRPr="006B2974" w:rsidDel="00F07848">
          <w:rPr>
            <w:rFonts w:ascii="Times New Roman" w:hAnsi="Times New Roman" w:cs="Times New Roman"/>
            <w:color w:val="000000" w:themeColor="text1"/>
            <w:highlight w:val="yellow"/>
          </w:rPr>
          <w:delText>periodic</w:delText>
        </w:r>
        <w:r w:rsidRPr="006B2974" w:rsidDel="00F07848">
          <w:rPr>
            <w:rFonts w:ascii="Times New Roman" w:hAnsi="Times New Roman" w:cs="Times New Roman"/>
            <w:color w:val="000000" w:themeColor="text1"/>
            <w:highlight w:val="yellow"/>
          </w:rPr>
          <w:delText xml:space="preserve"> consultations</w:delText>
        </w:r>
        <w:r w:rsidR="008C49C0" w:rsidRPr="006B2974" w:rsidDel="00F07848">
          <w:rPr>
            <w:rFonts w:ascii="Times New Roman" w:hAnsi="Times New Roman" w:cs="Times New Roman"/>
            <w:color w:val="000000" w:themeColor="text1"/>
            <w:highlight w:val="yellow"/>
          </w:rPr>
          <w:delText xml:space="preserve"> with specialist</w:delText>
        </w:r>
        <w:r w:rsidR="00E24B93" w:rsidRPr="006B2974" w:rsidDel="00F07848">
          <w:rPr>
            <w:rFonts w:ascii="Times New Roman" w:hAnsi="Times New Roman" w:cs="Times New Roman"/>
            <w:color w:val="000000" w:themeColor="text1"/>
            <w:highlight w:val="yellow"/>
          </w:rPr>
          <w:delText>s</w:delText>
        </w:r>
        <w:r w:rsidR="008C49C0" w:rsidRPr="006B2974" w:rsidDel="00F07848">
          <w:rPr>
            <w:rFonts w:ascii="Times New Roman" w:hAnsi="Times New Roman" w:cs="Times New Roman"/>
            <w:color w:val="000000" w:themeColor="text1"/>
            <w:highlight w:val="yellow"/>
          </w:rPr>
          <w:delText xml:space="preserve"> in LDH</w:delText>
        </w:r>
        <w:r w:rsidR="00305FC1" w:rsidRPr="006B2974" w:rsidDel="00F07848">
          <w:rPr>
            <w:rFonts w:ascii="Times New Roman" w:hAnsi="Times New Roman" w:cs="Times New Roman"/>
            <w:color w:val="000000" w:themeColor="text1"/>
            <w:highlight w:val="yellow"/>
          </w:rPr>
          <w:delText>. The meetings enabled thorough evaluation and necessary fine-tuning of</w:delText>
        </w:r>
        <w:r w:rsidR="00892CE6" w:rsidRPr="006B2974" w:rsidDel="00F07848">
          <w:rPr>
            <w:rFonts w:ascii="Times New Roman" w:hAnsi="Times New Roman" w:cs="Times New Roman"/>
            <w:color w:val="000000" w:themeColor="text1"/>
            <w:highlight w:val="yellow"/>
          </w:rPr>
          <w:delText xml:space="preserve"> the</w:delText>
        </w:r>
        <w:r w:rsidR="00305FC1" w:rsidRPr="006B2974" w:rsidDel="00F07848">
          <w:rPr>
            <w:rFonts w:ascii="Times New Roman" w:hAnsi="Times New Roman" w:cs="Times New Roman"/>
            <w:color w:val="000000" w:themeColor="text1"/>
            <w:highlight w:val="yellow"/>
          </w:rPr>
          <w:delText xml:space="preserve"> model</w:delText>
        </w:r>
        <w:r w:rsidR="00892CE6" w:rsidRPr="006B2974" w:rsidDel="00F07848">
          <w:rPr>
            <w:rFonts w:ascii="Times New Roman" w:hAnsi="Times New Roman" w:cs="Times New Roman"/>
            <w:color w:val="000000" w:themeColor="text1"/>
            <w:highlight w:val="yellow"/>
          </w:rPr>
          <w:delText>,</w:delText>
        </w:r>
        <w:r w:rsidR="00305FC1" w:rsidRPr="006B2974" w:rsidDel="00F07848">
          <w:rPr>
            <w:rFonts w:ascii="Times New Roman" w:hAnsi="Times New Roman" w:cs="Times New Roman"/>
            <w:color w:val="000000" w:themeColor="text1"/>
            <w:highlight w:val="yellow"/>
          </w:rPr>
          <w:delText xml:space="preserve"> guided by expert input, ensuring precision and clinical relevance in outputs</w:delText>
        </w:r>
        <w:r w:rsidR="00305FC1" w:rsidRPr="00DE759B" w:rsidDel="00F07848">
          <w:rPr>
            <w:rFonts w:ascii="Times New Roman" w:hAnsi="Times New Roman" w:cs="Times New Roman"/>
            <w:color w:val="000000" w:themeColor="text1"/>
          </w:rPr>
          <w:delText xml:space="preserve">. </w:delText>
        </w:r>
      </w:del>
    </w:p>
    <w:p w14:paraId="40902F4F" w14:textId="7AFED80D" w:rsidR="00684CC0" w:rsidRDefault="00684CC0" w:rsidP="006A1366">
      <w:pPr>
        <w:pStyle w:val="NormalWeb"/>
        <w:spacing w:before="0" w:beforeAutospacing="0" w:after="0" w:afterAutospacing="0"/>
        <w:rPr>
          <w:rFonts w:ascii="Times New Roman" w:hAnsi="Times New Roman" w:cs="Times New Roman"/>
          <w:color w:val="000000" w:themeColor="text1"/>
        </w:rPr>
      </w:pPr>
    </w:p>
    <w:bookmarkEnd w:id="39"/>
    <w:p w14:paraId="0E2D2CA2" w14:textId="1C9C2A59" w:rsidR="005D1BEE" w:rsidRDefault="005D1BEE" w:rsidP="00A86B33">
      <w:pPr>
        <w:pStyle w:val="NormalWeb"/>
        <w:spacing w:before="0" w:beforeAutospacing="0" w:after="0" w:afterAutospacing="0"/>
        <w:rPr>
          <w:rFonts w:ascii="Times New Roman" w:hAnsi="Times New Roman" w:cs="Times New Roman"/>
          <w:color w:val="4472C4" w:themeColor="accent1"/>
        </w:rPr>
      </w:pPr>
    </w:p>
    <w:p w14:paraId="2F87D216" w14:textId="3267A49B" w:rsidR="00892CE6" w:rsidRPr="0077643D" w:rsidRDefault="003620CA" w:rsidP="00892CE6">
      <w:pPr>
        <w:pStyle w:val="NormalWeb"/>
        <w:spacing w:before="0" w:beforeAutospacing="0" w:after="0" w:afterAutospacing="0"/>
        <w:rPr>
          <w:rFonts w:ascii="Times New Roman" w:hAnsi="Times New Roman" w:cs="Times New Roman"/>
          <w:b/>
          <w:bCs/>
          <w:noProof/>
          <w:color w:val="000000"/>
          <w:sz w:val="28"/>
          <w:szCs w:val="28"/>
          <w:bdr w:val="none" w:sz="0" w:space="0" w:color="auto" w:frame="1"/>
        </w:rPr>
      </w:pPr>
      <w:r w:rsidRPr="005D67E8">
        <w:rPr>
          <w:rFonts w:ascii="Times New Roman" w:hAnsi="Times New Roman" w:cs="Times New Roman"/>
          <w:b/>
          <w:bCs/>
          <w:sz w:val="28"/>
          <w:szCs w:val="28"/>
          <w:u w:val="single"/>
        </w:rPr>
        <w:t>Results</w:t>
      </w:r>
    </w:p>
    <w:p w14:paraId="64083766" w14:textId="6ED3DD3D" w:rsidR="003816D7" w:rsidRPr="006B2974" w:rsidRDefault="003816D7" w:rsidP="006B2974">
      <w:pPr>
        <w:rPr>
          <w:rFonts w:ascii="Times New Roman" w:hAnsi="Times New Roman" w:cs="Times New Roman"/>
          <w:color w:val="000000" w:themeColor="text1"/>
        </w:rPr>
      </w:pPr>
      <w:r w:rsidRPr="003D68D8">
        <w:rPr>
          <w:rFonts w:ascii="Times New Roman" w:hAnsi="Times New Roman" w:cs="Times New Roman"/>
          <w:color w:val="FF0000"/>
          <w:sz w:val="24"/>
          <w:szCs w:val="24"/>
        </w:rPr>
        <w:t xml:space="preserve">Four models were developed corresponding to </w:t>
      </w:r>
      <w:r w:rsidRPr="003D68D8">
        <w:rPr>
          <w:rFonts w:ascii="Times New Roman" w:hAnsi="Times New Roman" w:cs="Times New Roman"/>
          <w:sz w:val="24"/>
          <w:szCs w:val="24"/>
        </w:rPr>
        <w:t>herniated or healthy group in both sagittal and transverse planes</w:t>
      </w:r>
      <w:r w:rsidRPr="003D68D8">
        <w:rPr>
          <w:rFonts w:ascii="Times New Roman" w:hAnsi="Times New Roman" w:cs="Times New Roman"/>
          <w:color w:val="FF0000"/>
          <w:sz w:val="24"/>
          <w:szCs w:val="24"/>
        </w:rPr>
        <w:t xml:space="preserve"> since we</w:t>
      </w:r>
      <w:r w:rsidRPr="003D68D8">
        <w:rPr>
          <w:rFonts w:ascii="Times New Roman" w:hAnsi="Times New Roman" w:cs="Times New Roman"/>
          <w:color w:val="000000" w:themeColor="text1"/>
          <w:sz w:val="24"/>
          <w:szCs w:val="24"/>
        </w:rPr>
        <w:t xml:space="preserve"> discovered that the accuracy derived from 4 individual models was greater than a single model that dealt with all 4 scenarios.</w:t>
      </w:r>
    </w:p>
    <w:p w14:paraId="3A99708C" w14:textId="77777777" w:rsidR="003816D7" w:rsidRDefault="003816D7" w:rsidP="00892CE6">
      <w:pPr>
        <w:pStyle w:val="NormalWeb"/>
        <w:spacing w:before="0" w:beforeAutospacing="0" w:after="0" w:afterAutospacing="0"/>
        <w:rPr>
          <w:rFonts w:ascii="Times New Roman" w:hAnsi="Times New Roman" w:cs="Times New Roman"/>
          <w:b/>
          <w:bCs/>
          <w:noProof/>
          <w:color w:val="000000"/>
          <w:bdr w:val="none" w:sz="0" w:space="0" w:color="auto" w:frame="1"/>
        </w:rPr>
      </w:pPr>
    </w:p>
    <w:p w14:paraId="228E822E" w14:textId="5857C7D1" w:rsidR="00A86B33" w:rsidRPr="00A8508E" w:rsidRDefault="00A86B33" w:rsidP="00892CE6">
      <w:pPr>
        <w:pStyle w:val="NormalWeb"/>
        <w:spacing w:before="0" w:beforeAutospacing="0" w:after="0" w:afterAutospacing="0"/>
        <w:rPr>
          <w:rFonts w:ascii="Times New Roman" w:hAnsi="Times New Roman" w:cs="Times New Roman"/>
          <w:b/>
          <w:bCs/>
          <w:noProof/>
          <w:color w:val="000000"/>
          <w:bdr w:val="none" w:sz="0" w:space="0" w:color="auto" w:frame="1"/>
        </w:rPr>
      </w:pPr>
      <w:r w:rsidRPr="00A8508E">
        <w:rPr>
          <w:rFonts w:ascii="Times New Roman" w:hAnsi="Times New Roman" w:cs="Times New Roman"/>
          <w:b/>
          <w:bCs/>
          <w:noProof/>
          <w:color w:val="000000"/>
          <w:bdr w:val="none" w:sz="0" w:space="0" w:color="auto" w:frame="1"/>
        </w:rPr>
        <w:t>Sagittal plane</w:t>
      </w:r>
    </w:p>
    <w:p w14:paraId="5024D46F" w14:textId="76BF2619" w:rsidR="00A86B33" w:rsidRPr="00687120" w:rsidRDefault="00A86B33" w:rsidP="00281D46">
      <w:pPr>
        <w:pStyle w:val="NormalWeb"/>
        <w:spacing w:before="0" w:beforeAutospacing="0" w:after="0" w:afterAutospacing="0"/>
        <w:rPr>
          <w:rFonts w:ascii="Times New Roman" w:hAnsi="Times New Roman" w:cs="Times New Roman"/>
          <w:color w:val="FF0000"/>
        </w:rPr>
      </w:pPr>
      <w:r w:rsidRPr="003E0F12">
        <w:rPr>
          <w:rFonts w:ascii="Times New Roman" w:hAnsi="Times New Roman" w:cs="Times New Roman"/>
          <w:color w:val="000000" w:themeColor="text1"/>
        </w:rPr>
        <w:t xml:space="preserve">Figure </w:t>
      </w:r>
      <w:r w:rsidR="009E3FA0" w:rsidRPr="003E0F12">
        <w:rPr>
          <w:rFonts w:ascii="Times New Roman" w:hAnsi="Times New Roman" w:cs="Times New Roman"/>
          <w:color w:val="000000" w:themeColor="text1"/>
        </w:rPr>
        <w:t>3</w:t>
      </w:r>
      <w:r w:rsidR="00687120" w:rsidRPr="003E0F12">
        <w:rPr>
          <w:rFonts w:ascii="Times New Roman" w:hAnsi="Times New Roman" w:cs="Times New Roman"/>
          <w:color w:val="000000" w:themeColor="text1"/>
        </w:rPr>
        <w:t xml:space="preserve"> demonstrate</w:t>
      </w:r>
      <w:r w:rsidR="00EE1122">
        <w:rPr>
          <w:rFonts w:ascii="Times New Roman" w:hAnsi="Times New Roman" w:cs="Times New Roman"/>
          <w:color w:val="000000" w:themeColor="text1"/>
        </w:rPr>
        <w:t>d the segmentation results with an accuracy of 84%</w:t>
      </w:r>
      <w:r w:rsidR="00687120" w:rsidRPr="003E0F12">
        <w:rPr>
          <w:rFonts w:ascii="Times New Roman" w:hAnsi="Times New Roman" w:cs="Times New Roman"/>
          <w:color w:val="000000" w:themeColor="text1"/>
        </w:rPr>
        <w:t xml:space="preserve"> using </w:t>
      </w:r>
      <w:ins w:id="43" w:author="Lejian Huang" w:date="2023-11-20T21:10:00Z">
        <w:r w:rsidR="00F07848">
          <w:rPr>
            <w:rFonts w:ascii="Times New Roman" w:hAnsi="Times New Roman" w:cs="Times New Roman"/>
            <w:color w:val="000000" w:themeColor="text1"/>
          </w:rPr>
          <w:t>3</w:t>
        </w:r>
      </w:ins>
      <w:del w:id="44" w:author="Lejian Huang" w:date="2023-11-20T21:10:00Z">
        <w:r w:rsidR="00687120" w:rsidRPr="003E0F12" w:rsidDel="00F07848">
          <w:rPr>
            <w:rFonts w:ascii="Times New Roman" w:hAnsi="Times New Roman" w:cs="Times New Roman"/>
            <w:color w:val="000000" w:themeColor="text1"/>
          </w:rPr>
          <w:delText>2</w:delText>
        </w:r>
      </w:del>
      <w:r w:rsidR="00687120" w:rsidRPr="003E0F12">
        <w:rPr>
          <w:rFonts w:ascii="Times New Roman" w:hAnsi="Times New Roman" w:cs="Times New Roman"/>
          <w:color w:val="000000" w:themeColor="text1"/>
        </w:rPr>
        <w:t xml:space="preserve">4 </w:t>
      </w:r>
      <w:r w:rsidR="00EE1122">
        <w:rPr>
          <w:rFonts w:ascii="Times New Roman" w:hAnsi="Times New Roman" w:cs="Times New Roman"/>
          <w:color w:val="000000" w:themeColor="text1"/>
        </w:rPr>
        <w:t>subject</w:t>
      </w:r>
      <w:r w:rsidR="00687120" w:rsidRPr="003E0F12">
        <w:rPr>
          <w:rFonts w:ascii="Times New Roman" w:hAnsi="Times New Roman" w:cs="Times New Roman"/>
          <w:color w:val="000000" w:themeColor="text1"/>
        </w:rPr>
        <w:t>s</w:t>
      </w:r>
      <w:r w:rsidR="00EE1122">
        <w:rPr>
          <w:rFonts w:ascii="Times New Roman" w:hAnsi="Times New Roman" w:cs="Times New Roman"/>
          <w:color w:val="000000" w:themeColor="text1"/>
        </w:rPr>
        <w:t xml:space="preserve"> after 50 epochs</w:t>
      </w:r>
      <w:r w:rsidRPr="003E0F12">
        <w:rPr>
          <w:rFonts w:ascii="Times New Roman" w:hAnsi="Times New Roman" w:cs="Times New Roman"/>
          <w:color w:val="000000" w:themeColor="text1"/>
        </w:rPr>
        <w:t xml:space="preserve">. </w:t>
      </w:r>
    </w:p>
    <w:p w14:paraId="64CFB98D" w14:textId="6041E5A6" w:rsidR="005C25FA" w:rsidRDefault="00711A07" w:rsidP="006B2974">
      <w:pPr>
        <w:pStyle w:val="NormalWeb"/>
        <w:spacing w:before="0" w:beforeAutospacing="0" w:after="0" w:afterAutospacing="0"/>
        <w:jc w:val="center"/>
        <w:rPr>
          <w:rFonts w:ascii="Times New Roman" w:hAnsi="Times New Roman" w:cs="Times New Roman"/>
          <w:b/>
          <w:bCs/>
        </w:rPr>
      </w:pPr>
      <w:del w:id="45" w:author="Chris Huang" w:date="2023-11-21T15:42:00Z">
        <w:r w:rsidDel="001425A5">
          <w:rPr>
            <w:rFonts w:ascii="Times New Roman" w:hAnsi="Times New Roman" w:cs="Times New Roman"/>
            <w:noProof/>
          </w:rPr>
          <w:drawing>
            <wp:inline distT="0" distB="0" distL="0" distR="0" wp14:anchorId="2AE647F7" wp14:editId="417259F5">
              <wp:extent cx="5731510" cy="1589405"/>
              <wp:effectExtent l="0" t="0" r="2540" b="0"/>
              <wp:docPr id="698266052" name="Picture 3" descr="A black arrow pointing to the lef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266052" name="Picture 3" descr="A black arrow pointing to the lef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1589405"/>
                      </a:xfrm>
                      <a:prstGeom prst="rect">
                        <a:avLst/>
                      </a:prstGeom>
                    </pic:spPr>
                  </pic:pic>
                </a:graphicData>
              </a:graphic>
            </wp:inline>
          </w:drawing>
        </w:r>
      </w:del>
      <w:ins w:id="46" w:author="Chris Huang" w:date="2023-11-21T15:43:00Z">
        <w:r w:rsidR="001425A5">
          <w:rPr>
            <w:rFonts w:ascii="Times New Roman" w:hAnsi="Times New Roman" w:cs="Times New Roman"/>
            <w:b/>
            <w:bCs/>
            <w:noProof/>
            <w14:ligatures w14:val="standardContextual"/>
          </w:rPr>
          <w:drawing>
            <wp:inline distT="0" distB="0" distL="0" distR="0" wp14:anchorId="5B13FBA0" wp14:editId="595C8057">
              <wp:extent cx="3049200" cy="1400400"/>
              <wp:effectExtent l="0" t="0" r="0" b="0"/>
              <wp:docPr id="1665520536" name="Picture 3" descr="An x-ray of a knee and knee j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520536" name="Picture 3" descr="An x-ray of a knee and knee join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049200" cy="1400400"/>
                      </a:xfrm>
                      <a:prstGeom prst="rect">
                        <a:avLst/>
                      </a:prstGeom>
                    </pic:spPr>
                  </pic:pic>
                </a:graphicData>
              </a:graphic>
            </wp:inline>
          </w:drawing>
        </w:r>
      </w:ins>
    </w:p>
    <w:p w14:paraId="0F5039B5" w14:textId="245F4C56" w:rsidR="005C25FA" w:rsidRDefault="00053ED8" w:rsidP="006B2974">
      <w:pPr>
        <w:pStyle w:val="NormalWeb"/>
        <w:spacing w:before="0" w:beforeAutospacing="0" w:after="0" w:afterAutospacing="0"/>
        <w:jc w:val="center"/>
        <w:rPr>
          <w:rFonts w:ascii="Times New Roman" w:hAnsi="Times New Roman" w:cs="Times New Roman"/>
          <w:b/>
          <w:bCs/>
        </w:rPr>
      </w:pPr>
      <w:r>
        <w:rPr>
          <w:rFonts w:ascii="Times New Roman" w:hAnsi="Times New Roman" w:cs="Times New Roman"/>
          <w:b/>
          <w:bCs/>
        </w:rPr>
        <w:t>Figure 3</w:t>
      </w:r>
    </w:p>
    <w:p w14:paraId="775E2649" w14:textId="77777777" w:rsidR="00053ED8" w:rsidRDefault="00053ED8" w:rsidP="00A86B33">
      <w:pPr>
        <w:pStyle w:val="NormalWeb"/>
        <w:spacing w:before="0" w:beforeAutospacing="0" w:after="0" w:afterAutospacing="0"/>
        <w:rPr>
          <w:rFonts w:ascii="Times New Roman" w:hAnsi="Times New Roman" w:cs="Times New Roman"/>
          <w:b/>
          <w:bCs/>
        </w:rPr>
      </w:pPr>
    </w:p>
    <w:p w14:paraId="1FFB6D49" w14:textId="107A7385" w:rsidR="00A86B33" w:rsidRPr="00A8508E" w:rsidRDefault="00A86B33" w:rsidP="001A4B54">
      <w:pPr>
        <w:pStyle w:val="NormalWeb"/>
        <w:spacing w:before="0" w:beforeAutospacing="0" w:after="0" w:afterAutospacing="0"/>
        <w:rPr>
          <w:rStyle w:val="normaltextrun"/>
          <w:rFonts w:ascii="Times New Roman" w:hAnsi="Times New Roman" w:cs="Times New Roman"/>
          <w:b/>
          <w:bCs/>
        </w:rPr>
      </w:pPr>
      <w:r w:rsidRPr="00A8508E">
        <w:rPr>
          <w:rFonts w:ascii="Times New Roman" w:hAnsi="Times New Roman" w:cs="Times New Roman"/>
          <w:b/>
          <w:bCs/>
        </w:rPr>
        <w:t>Transverse plane</w:t>
      </w:r>
    </w:p>
    <w:p w14:paraId="5CE95C76" w14:textId="4BD4576E" w:rsidR="00DE6C83" w:rsidRDefault="00DE6C83" w:rsidP="00281D46">
      <w:pPr>
        <w:pStyle w:val="paragraph"/>
        <w:spacing w:before="0" w:beforeAutospacing="0" w:after="0" w:afterAutospacing="0"/>
        <w:textAlignment w:val="baseline"/>
        <w:rPr>
          <w:rFonts w:ascii="Times New Roman" w:hAnsi="Times New Roman" w:cs="Times New Roman"/>
          <w:color w:val="000000" w:themeColor="text1"/>
        </w:rPr>
      </w:pPr>
      <w:bookmarkStart w:id="47" w:name="OLE_LINK2"/>
      <w:r w:rsidRPr="00DE6C83">
        <w:rPr>
          <w:rFonts w:ascii="Times New Roman" w:hAnsi="Times New Roman" w:cs="Times New Roman"/>
          <w:color w:val="000000" w:themeColor="text1"/>
        </w:rPr>
        <w:t xml:space="preserve">Figures 4 </w:t>
      </w:r>
      <w:ins w:id="48" w:author="Lejian Huang" w:date="2023-11-20T21:12:00Z">
        <w:r w:rsidR="00F07848">
          <w:rPr>
            <w:rFonts w:ascii="Times New Roman" w:hAnsi="Times New Roman" w:cs="Times New Roman"/>
            <w:color w:val="000000" w:themeColor="text1"/>
          </w:rPr>
          <w:t>showed</w:t>
        </w:r>
      </w:ins>
      <w:del w:id="49" w:author="Lejian Huang" w:date="2023-11-20T21:11:00Z">
        <w:r w:rsidR="003014F0" w:rsidDel="00F07848">
          <w:rPr>
            <w:rFonts w:ascii="Times New Roman" w:hAnsi="Times New Roman" w:cs="Times New Roman"/>
            <w:color w:val="000000" w:themeColor="text1"/>
          </w:rPr>
          <w:delText>envic</w:delText>
        </w:r>
        <w:r w:rsidR="00F355A6" w:rsidDel="00F07848">
          <w:rPr>
            <w:rFonts w:ascii="Times New Roman" w:hAnsi="Times New Roman" w:cs="Times New Roman"/>
            <w:color w:val="000000" w:themeColor="text1"/>
          </w:rPr>
          <w:delText>ed</w:delText>
        </w:r>
      </w:del>
      <w:r w:rsidRPr="00DE6C83">
        <w:rPr>
          <w:rFonts w:ascii="Times New Roman" w:hAnsi="Times New Roman" w:cs="Times New Roman"/>
          <w:color w:val="000000" w:themeColor="text1"/>
        </w:rPr>
        <w:t xml:space="preserve"> the segmentation and localization of intervertebral discs and cerebrospinal fluid on </w:t>
      </w:r>
      <w:ins w:id="50" w:author="Lejian Huang" w:date="2023-11-20T21:12:00Z">
        <w:r w:rsidR="00F07848">
          <w:rPr>
            <w:rFonts w:ascii="Times New Roman" w:hAnsi="Times New Roman" w:cs="Times New Roman"/>
            <w:color w:val="000000" w:themeColor="text1"/>
          </w:rPr>
          <w:t xml:space="preserve">a </w:t>
        </w:r>
      </w:ins>
      <w:r w:rsidRPr="00DE6C83">
        <w:rPr>
          <w:rFonts w:ascii="Times New Roman" w:hAnsi="Times New Roman" w:cs="Times New Roman"/>
          <w:color w:val="000000" w:themeColor="text1"/>
        </w:rPr>
        <w:t xml:space="preserve">healthy </w:t>
      </w:r>
      <w:ins w:id="51" w:author="Lejian Huang" w:date="2023-11-20T21:11:00Z">
        <w:r w:rsidR="00F07848">
          <w:rPr>
            <w:rFonts w:ascii="Times New Roman" w:hAnsi="Times New Roman" w:cs="Times New Roman"/>
            <w:color w:val="000000" w:themeColor="text1"/>
          </w:rPr>
          <w:t>LD</w:t>
        </w:r>
      </w:ins>
      <w:del w:id="52" w:author="Lejian Huang" w:date="2023-11-20T21:11:00Z">
        <w:r w:rsidRPr="00DE6C83" w:rsidDel="00F07848">
          <w:rPr>
            <w:rFonts w:ascii="Times New Roman" w:hAnsi="Times New Roman" w:cs="Times New Roman"/>
            <w:color w:val="000000" w:themeColor="text1"/>
          </w:rPr>
          <w:delText>datasets</w:delText>
        </w:r>
      </w:del>
      <w:r w:rsidRPr="00DE6C83">
        <w:rPr>
          <w:rFonts w:ascii="Times New Roman" w:hAnsi="Times New Roman" w:cs="Times New Roman"/>
          <w:color w:val="000000" w:themeColor="text1"/>
        </w:rPr>
        <w:t>.</w:t>
      </w:r>
    </w:p>
    <w:bookmarkEnd w:id="47"/>
    <w:p w14:paraId="59706EED" w14:textId="4B069AFB" w:rsidR="007113A4" w:rsidRDefault="00711A07" w:rsidP="006B2974">
      <w:pPr>
        <w:pStyle w:val="paragraph"/>
        <w:spacing w:before="0" w:beforeAutospacing="0" w:after="0" w:afterAutospacing="0"/>
        <w:jc w:val="center"/>
        <w:textAlignment w:val="baseline"/>
        <w:rPr>
          <w:rFonts w:ascii="Times New Roman" w:hAnsi="Times New Roman" w:cs="Times New Roman"/>
        </w:rPr>
      </w:pPr>
      <w:del w:id="53" w:author="Chris Huang" w:date="2023-11-21T15:42:00Z">
        <w:r w:rsidDel="001425A5">
          <w:rPr>
            <w:rFonts w:ascii="Times New Roman" w:eastAsia="Times New Roman" w:hAnsi="Times New Roman" w:cs="Times New Roman"/>
            <w:noProof/>
            <w:color w:val="000000" w:themeColor="text1"/>
          </w:rPr>
          <w:drawing>
            <wp:inline distT="0" distB="0" distL="0" distR="0" wp14:anchorId="33FDC3BF" wp14:editId="60105886">
              <wp:extent cx="5731510" cy="1567815"/>
              <wp:effectExtent l="0" t="0" r="2540" b="0"/>
              <wp:docPr id="1236498342" name="Picture 4" descr="A black arrow pointing to the lef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498342" name="Picture 4" descr="A black arrow pointing to the lef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1567815"/>
                      </a:xfrm>
                      <a:prstGeom prst="rect">
                        <a:avLst/>
                      </a:prstGeom>
                    </pic:spPr>
                  </pic:pic>
                </a:graphicData>
              </a:graphic>
            </wp:inline>
          </w:drawing>
        </w:r>
      </w:del>
      <w:ins w:id="54" w:author="Chris Huang" w:date="2023-11-21T15:42:00Z">
        <w:r w:rsidR="001425A5">
          <w:rPr>
            <w:rFonts w:ascii="Times New Roman" w:hAnsi="Times New Roman" w:cs="Times New Roman"/>
            <w:noProof/>
            <w14:ligatures w14:val="standardContextual"/>
          </w:rPr>
          <w:drawing>
            <wp:inline distT="0" distB="0" distL="0" distR="0" wp14:anchorId="577463ED" wp14:editId="3ADEC11A">
              <wp:extent cx="3049200" cy="1382400"/>
              <wp:effectExtent l="0" t="0" r="0" b="8255"/>
              <wp:docPr id="1520103216" name="Picture 2" descr="An arrow pointing to a chest x-r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103216" name="Picture 2" descr="An arrow pointing to a chest x-ray&#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049200" cy="1382400"/>
                      </a:xfrm>
                      <a:prstGeom prst="rect">
                        <a:avLst/>
                      </a:prstGeom>
                    </pic:spPr>
                  </pic:pic>
                </a:graphicData>
              </a:graphic>
            </wp:inline>
          </w:drawing>
        </w:r>
      </w:ins>
    </w:p>
    <w:p w14:paraId="79292C08" w14:textId="21B4EE80" w:rsidR="007113A4" w:rsidRPr="00F07848" w:rsidRDefault="00DE6C83" w:rsidP="006B2974">
      <w:pPr>
        <w:pStyle w:val="paragraph"/>
        <w:spacing w:before="0" w:beforeAutospacing="0" w:after="0" w:afterAutospacing="0"/>
        <w:jc w:val="center"/>
        <w:textAlignment w:val="baseline"/>
        <w:rPr>
          <w:rFonts w:ascii="Times New Roman" w:hAnsi="Times New Roman" w:cs="Times New Roman"/>
          <w:b/>
          <w:bCs/>
          <w:rPrChange w:id="55" w:author="Lejian Huang" w:date="2023-11-20T21:13:00Z">
            <w:rPr>
              <w:rFonts w:ascii="Times New Roman" w:hAnsi="Times New Roman" w:cs="Times New Roman"/>
            </w:rPr>
          </w:rPrChange>
        </w:rPr>
      </w:pPr>
      <w:r w:rsidRPr="00F07848">
        <w:rPr>
          <w:rFonts w:ascii="Times New Roman" w:hAnsi="Times New Roman" w:cs="Times New Roman"/>
          <w:b/>
          <w:bCs/>
          <w:rPrChange w:id="56" w:author="Lejian Huang" w:date="2023-11-20T21:13:00Z">
            <w:rPr>
              <w:rFonts w:ascii="Times New Roman" w:hAnsi="Times New Roman" w:cs="Times New Roman"/>
            </w:rPr>
          </w:rPrChange>
        </w:rPr>
        <w:t>Figure</w:t>
      </w:r>
      <w:ins w:id="57" w:author="Lejian Huang" w:date="2023-11-20T21:12:00Z">
        <w:r w:rsidR="00F07848" w:rsidRPr="00F07848">
          <w:rPr>
            <w:rFonts w:ascii="Times New Roman" w:hAnsi="Times New Roman" w:cs="Times New Roman"/>
            <w:b/>
            <w:bCs/>
            <w:rPrChange w:id="58" w:author="Lejian Huang" w:date="2023-11-20T21:13:00Z">
              <w:rPr>
                <w:rFonts w:ascii="Times New Roman" w:hAnsi="Times New Roman" w:cs="Times New Roman"/>
              </w:rPr>
            </w:rPrChange>
          </w:rPr>
          <w:t xml:space="preserve"> </w:t>
        </w:r>
      </w:ins>
      <w:r w:rsidRPr="00F07848">
        <w:rPr>
          <w:rFonts w:ascii="Times New Roman" w:hAnsi="Times New Roman" w:cs="Times New Roman"/>
          <w:b/>
          <w:bCs/>
          <w:rPrChange w:id="59" w:author="Lejian Huang" w:date="2023-11-20T21:13:00Z">
            <w:rPr>
              <w:rFonts w:ascii="Times New Roman" w:hAnsi="Times New Roman" w:cs="Times New Roman"/>
            </w:rPr>
          </w:rPrChange>
        </w:rPr>
        <w:t>4</w:t>
      </w:r>
    </w:p>
    <w:p w14:paraId="66F1279A" w14:textId="77777777" w:rsidR="007113A4" w:rsidRDefault="007113A4" w:rsidP="00A8508E">
      <w:pPr>
        <w:pStyle w:val="paragraph"/>
        <w:spacing w:before="0" w:beforeAutospacing="0" w:after="0" w:afterAutospacing="0"/>
        <w:textAlignment w:val="baseline"/>
        <w:rPr>
          <w:rFonts w:ascii="Times New Roman" w:hAnsi="Times New Roman" w:cs="Times New Roman"/>
        </w:rPr>
      </w:pPr>
    </w:p>
    <w:p w14:paraId="34C0CA9F" w14:textId="47AA8863" w:rsidR="00A86B33" w:rsidRPr="00886FEA" w:rsidRDefault="00DE6C83" w:rsidP="00A86B33">
      <w:pPr>
        <w:pStyle w:val="NormalWeb"/>
        <w:spacing w:before="0" w:beforeAutospacing="0" w:after="0" w:afterAutospacing="0"/>
        <w:rPr>
          <w:rFonts w:ascii="Times New Roman" w:hAnsi="Times New Roman" w:cs="Times New Roman"/>
        </w:rPr>
      </w:pPr>
      <w:r w:rsidRPr="00DE6C83">
        <w:rPr>
          <w:rFonts w:ascii="Times New Roman" w:hAnsi="Times New Roman" w:cs="Times New Roman"/>
        </w:rPr>
        <w:t>Similarly, as depicted in Figure</w:t>
      </w:r>
      <w:del w:id="60" w:author="Lejian Huang" w:date="2023-11-20T21:12:00Z">
        <w:r w:rsidRPr="00DE6C83" w:rsidDel="00F07848">
          <w:rPr>
            <w:rFonts w:ascii="Times New Roman" w:hAnsi="Times New Roman" w:cs="Times New Roman"/>
          </w:rPr>
          <w:delText>s</w:delText>
        </w:r>
      </w:del>
      <w:r w:rsidRPr="00DE6C83">
        <w:rPr>
          <w:rFonts w:ascii="Times New Roman" w:hAnsi="Times New Roman" w:cs="Times New Roman"/>
        </w:rPr>
        <w:t xml:space="preserve"> </w:t>
      </w:r>
      <w:r w:rsidR="001820A5">
        <w:rPr>
          <w:rFonts w:ascii="Times New Roman" w:hAnsi="Times New Roman" w:cs="Times New Roman"/>
        </w:rPr>
        <w:t>5</w:t>
      </w:r>
      <w:r w:rsidRPr="00DE6C83">
        <w:rPr>
          <w:rFonts w:ascii="Times New Roman" w:hAnsi="Times New Roman" w:cs="Times New Roman"/>
        </w:rPr>
        <w:t>, the model,</w:t>
      </w:r>
      <w:ins w:id="61" w:author="Lejian Huang" w:date="2023-11-20T21:13:00Z">
        <w:r w:rsidR="00F07848">
          <w:rPr>
            <w:rFonts w:ascii="Times New Roman" w:hAnsi="Times New Roman" w:cs="Times New Roman"/>
          </w:rPr>
          <w:t xml:space="preserve"> being applied to</w:t>
        </w:r>
      </w:ins>
      <w:del w:id="62" w:author="Lejian Huang" w:date="2023-11-20T21:13:00Z">
        <w:r w:rsidRPr="00DE6C83" w:rsidDel="00F07848">
          <w:rPr>
            <w:rFonts w:ascii="Times New Roman" w:hAnsi="Times New Roman" w:cs="Times New Roman"/>
          </w:rPr>
          <w:delText xml:space="preserve"> utilizing</w:delText>
        </w:r>
      </w:del>
      <w:r w:rsidRPr="00DE6C83">
        <w:rPr>
          <w:rFonts w:ascii="Times New Roman" w:hAnsi="Times New Roman" w:cs="Times New Roman"/>
        </w:rPr>
        <w:t xml:space="preserve"> the transverse plane</w:t>
      </w:r>
      <w:del w:id="63" w:author="Lejian Huang" w:date="2023-11-20T21:13:00Z">
        <w:r w:rsidRPr="00DE6C83" w:rsidDel="00F07848">
          <w:rPr>
            <w:rFonts w:ascii="Times New Roman" w:hAnsi="Times New Roman" w:cs="Times New Roman"/>
          </w:rPr>
          <w:delText xml:space="preserve"> dataset</w:delText>
        </w:r>
      </w:del>
      <w:r w:rsidRPr="00DE6C83">
        <w:rPr>
          <w:rFonts w:ascii="Times New Roman" w:hAnsi="Times New Roman" w:cs="Times New Roman"/>
        </w:rPr>
        <w:t xml:space="preserve"> of </w:t>
      </w:r>
      <w:bookmarkStart w:id="64" w:name="OLE_LINK4"/>
      <w:r w:rsidRPr="00DE6C83">
        <w:rPr>
          <w:rFonts w:ascii="Times New Roman" w:hAnsi="Times New Roman" w:cs="Times New Roman"/>
        </w:rPr>
        <w:t>herniated</w:t>
      </w:r>
      <w:bookmarkEnd w:id="64"/>
      <w:ins w:id="65" w:author="Lejian Huang" w:date="2023-11-20T21:14:00Z">
        <w:r w:rsidR="00F07848">
          <w:rPr>
            <w:rFonts w:ascii="Times New Roman" w:hAnsi="Times New Roman" w:cs="Times New Roman"/>
          </w:rPr>
          <w:t xml:space="preserve"> LD</w:t>
        </w:r>
      </w:ins>
      <w:r w:rsidRPr="00DE6C83">
        <w:rPr>
          <w:rFonts w:ascii="Times New Roman" w:hAnsi="Times New Roman" w:cs="Times New Roman"/>
        </w:rPr>
        <w:t xml:space="preserve">, </w:t>
      </w:r>
      <w:r w:rsidR="00F355A6">
        <w:rPr>
          <w:rFonts w:ascii="Times New Roman" w:hAnsi="Times New Roman" w:cs="Times New Roman"/>
        </w:rPr>
        <w:t>wa</w:t>
      </w:r>
      <w:r w:rsidRPr="00DE6C83">
        <w:rPr>
          <w:rFonts w:ascii="Times New Roman" w:hAnsi="Times New Roman" w:cs="Times New Roman"/>
        </w:rPr>
        <w:t>s capable of</w:t>
      </w:r>
      <w:del w:id="66" w:author="Lejian Huang" w:date="2023-11-20T21:14:00Z">
        <w:r w:rsidRPr="00DE6C83" w:rsidDel="00F07848">
          <w:rPr>
            <w:rFonts w:ascii="Times New Roman" w:hAnsi="Times New Roman" w:cs="Times New Roman"/>
          </w:rPr>
          <w:delText xml:space="preserve"> adequately</w:delText>
        </w:r>
      </w:del>
      <w:r w:rsidRPr="00DE6C83">
        <w:rPr>
          <w:rFonts w:ascii="Times New Roman" w:hAnsi="Times New Roman" w:cs="Times New Roman"/>
        </w:rPr>
        <w:t xml:space="preserve"> </w:t>
      </w:r>
      <w:ins w:id="67" w:author="Lejian Huang" w:date="2023-11-20T21:14:00Z">
        <w:r w:rsidR="00F07848">
          <w:rPr>
            <w:rFonts w:ascii="Times New Roman" w:hAnsi="Times New Roman" w:cs="Times New Roman"/>
          </w:rPr>
          <w:t>segment</w:t>
        </w:r>
      </w:ins>
      <w:del w:id="68" w:author="Lejian Huang" w:date="2023-11-20T21:14:00Z">
        <w:r w:rsidRPr="00DE6C83" w:rsidDel="00F07848">
          <w:rPr>
            <w:rFonts w:ascii="Times New Roman" w:hAnsi="Times New Roman" w:cs="Times New Roman"/>
          </w:rPr>
          <w:delText>mark</w:delText>
        </w:r>
      </w:del>
      <w:r w:rsidRPr="00DE6C83">
        <w:rPr>
          <w:rFonts w:ascii="Times New Roman" w:hAnsi="Times New Roman" w:cs="Times New Roman"/>
        </w:rPr>
        <w:t xml:space="preserve">ing </w:t>
      </w:r>
      <w:ins w:id="69" w:author="Lejian Huang" w:date="2023-11-20T21:14:00Z">
        <w:r w:rsidR="00F07848">
          <w:rPr>
            <w:rFonts w:ascii="Times New Roman" w:hAnsi="Times New Roman" w:cs="Times New Roman"/>
          </w:rPr>
          <w:t>its</w:t>
        </w:r>
      </w:ins>
      <w:del w:id="70" w:author="Lejian Huang" w:date="2023-11-20T21:14:00Z">
        <w:r w:rsidRPr="00DE6C83" w:rsidDel="00F07848">
          <w:rPr>
            <w:rFonts w:ascii="Times New Roman" w:hAnsi="Times New Roman" w:cs="Times New Roman"/>
          </w:rPr>
          <w:delText>the</w:delText>
        </w:r>
      </w:del>
      <w:r w:rsidRPr="00DE6C83">
        <w:rPr>
          <w:rFonts w:ascii="Times New Roman" w:hAnsi="Times New Roman" w:cs="Times New Roman"/>
        </w:rPr>
        <w:t xml:space="preserve"> intervertebral discs, cerebrospinal </w:t>
      </w:r>
      <w:proofErr w:type="gramStart"/>
      <w:r w:rsidRPr="00DE6C83">
        <w:rPr>
          <w:rFonts w:ascii="Times New Roman" w:hAnsi="Times New Roman" w:cs="Times New Roman"/>
        </w:rPr>
        <w:t>fluid</w:t>
      </w:r>
      <w:proofErr w:type="gramEnd"/>
      <w:r w:rsidRPr="00DE6C83">
        <w:rPr>
          <w:rFonts w:ascii="Times New Roman" w:hAnsi="Times New Roman" w:cs="Times New Roman"/>
        </w:rPr>
        <w:t xml:space="preserve"> and herniated area.</w:t>
      </w:r>
      <w:r w:rsidRPr="00DE6C83" w:rsidDel="00DE6C83">
        <w:rPr>
          <w:rFonts w:ascii="Times New Roman" w:hAnsi="Times New Roman" w:cs="Times New Roman"/>
        </w:rPr>
        <w:t xml:space="preserve"> </w:t>
      </w:r>
    </w:p>
    <w:p w14:paraId="6E3D1CF6" w14:textId="4AB08896" w:rsidR="00A86B33" w:rsidRDefault="00711A07" w:rsidP="006B2974">
      <w:pPr>
        <w:pStyle w:val="NormalWeb"/>
        <w:spacing w:before="0" w:beforeAutospacing="0" w:after="0" w:afterAutospacing="0"/>
        <w:jc w:val="center"/>
        <w:rPr>
          <w:rFonts w:ascii="Times New Roman" w:hAnsi="Times New Roman" w:cs="Times New Roman"/>
          <w:b/>
          <w:bCs/>
          <w:sz w:val="20"/>
          <w:szCs w:val="20"/>
          <w:u w:val="single"/>
        </w:rPr>
      </w:pPr>
      <w:del w:id="71" w:author="Chris Huang" w:date="2023-11-21T15:41:00Z">
        <w:r w:rsidDel="001425A5">
          <w:rPr>
            <w:rFonts w:ascii="Times New Roman" w:hAnsi="Times New Roman" w:cs="Times New Roman"/>
            <w:noProof/>
          </w:rPr>
          <w:lastRenderedPageBreak/>
          <w:drawing>
            <wp:inline distT="0" distB="0" distL="0" distR="0" wp14:anchorId="53AD9CC4" wp14:editId="6A993DB5">
              <wp:extent cx="5731510" cy="1600200"/>
              <wp:effectExtent l="0" t="0" r="2540" b="0"/>
              <wp:docPr id="680957730" name="Picture 5" descr="A black arrow pointing to the r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957730" name="Picture 5" descr="A black arrow pointing to the righ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1600200"/>
                      </a:xfrm>
                      <a:prstGeom prst="rect">
                        <a:avLst/>
                      </a:prstGeom>
                    </pic:spPr>
                  </pic:pic>
                </a:graphicData>
              </a:graphic>
            </wp:inline>
          </w:drawing>
        </w:r>
      </w:del>
      <w:ins w:id="72" w:author="Chris Huang" w:date="2023-11-21T15:43:00Z">
        <w:r w:rsidR="001425A5">
          <w:rPr>
            <w:rFonts w:ascii="Times New Roman" w:hAnsi="Times New Roman" w:cs="Times New Roman"/>
            <w:b/>
            <w:bCs/>
            <w:noProof/>
            <w:sz w:val="20"/>
            <w:szCs w:val="20"/>
            <w:u w:val="single"/>
            <w14:ligatures w14:val="standardContextual"/>
          </w:rPr>
          <w:drawing>
            <wp:inline distT="0" distB="0" distL="0" distR="0" wp14:anchorId="7174B6C9" wp14:editId="3468037B">
              <wp:extent cx="3049200" cy="1411200"/>
              <wp:effectExtent l="0" t="0" r="0" b="0"/>
              <wp:docPr id="1821723193" name="Picture 4" descr="An arrow pointing to an x-r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723193" name="Picture 4" descr="An arrow pointing to an x-ray&#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049200" cy="1411200"/>
                      </a:xfrm>
                      <a:prstGeom prst="rect">
                        <a:avLst/>
                      </a:prstGeom>
                    </pic:spPr>
                  </pic:pic>
                </a:graphicData>
              </a:graphic>
            </wp:inline>
          </w:drawing>
        </w:r>
      </w:ins>
    </w:p>
    <w:p w14:paraId="6F791D07" w14:textId="0BFA240F" w:rsidR="00A86B33" w:rsidRPr="00F07848" w:rsidRDefault="00DE6C83" w:rsidP="006B2974">
      <w:pPr>
        <w:pStyle w:val="paragraph"/>
        <w:spacing w:before="0" w:beforeAutospacing="0" w:after="0" w:afterAutospacing="0"/>
        <w:jc w:val="center"/>
        <w:textAlignment w:val="baseline"/>
        <w:rPr>
          <w:rFonts w:ascii="Times New Roman" w:hAnsi="Times New Roman" w:cs="Times New Roman"/>
          <w:b/>
          <w:bCs/>
          <w:rPrChange w:id="73" w:author="Lejian Huang" w:date="2023-11-20T21:13:00Z">
            <w:rPr>
              <w:rFonts w:ascii="Times New Roman" w:hAnsi="Times New Roman" w:cs="Times New Roman"/>
            </w:rPr>
          </w:rPrChange>
        </w:rPr>
      </w:pPr>
      <w:r w:rsidRPr="00F07848">
        <w:rPr>
          <w:rFonts w:ascii="Times New Roman" w:hAnsi="Times New Roman" w:cs="Times New Roman"/>
          <w:b/>
          <w:bCs/>
          <w:rPrChange w:id="74" w:author="Lejian Huang" w:date="2023-11-20T21:13:00Z">
            <w:rPr>
              <w:rFonts w:ascii="Times New Roman" w:hAnsi="Times New Roman" w:cs="Times New Roman"/>
            </w:rPr>
          </w:rPrChange>
        </w:rPr>
        <w:t>Figure</w:t>
      </w:r>
      <w:ins w:id="75" w:author="Lejian Huang" w:date="2023-11-20T21:13:00Z">
        <w:r w:rsidR="00F07848" w:rsidRPr="00F07848">
          <w:rPr>
            <w:rFonts w:ascii="Times New Roman" w:hAnsi="Times New Roman" w:cs="Times New Roman"/>
            <w:b/>
            <w:bCs/>
            <w:rPrChange w:id="76" w:author="Lejian Huang" w:date="2023-11-20T21:13:00Z">
              <w:rPr>
                <w:rFonts w:ascii="Times New Roman" w:hAnsi="Times New Roman" w:cs="Times New Roman"/>
              </w:rPr>
            </w:rPrChange>
          </w:rPr>
          <w:t xml:space="preserve"> </w:t>
        </w:r>
      </w:ins>
      <w:r w:rsidR="001820A5" w:rsidRPr="00F07848">
        <w:rPr>
          <w:rFonts w:ascii="Times New Roman" w:hAnsi="Times New Roman" w:cs="Times New Roman"/>
          <w:b/>
          <w:bCs/>
          <w:rPrChange w:id="77" w:author="Lejian Huang" w:date="2023-11-20T21:13:00Z">
            <w:rPr>
              <w:rFonts w:ascii="Times New Roman" w:hAnsi="Times New Roman" w:cs="Times New Roman"/>
            </w:rPr>
          </w:rPrChange>
        </w:rPr>
        <w:t>5</w:t>
      </w:r>
    </w:p>
    <w:p w14:paraId="5586C0F1" w14:textId="77777777" w:rsidR="00DE6C83" w:rsidRPr="00406195" w:rsidRDefault="00DE6C83" w:rsidP="00A86B33">
      <w:pPr>
        <w:pStyle w:val="NormalWeb"/>
        <w:spacing w:before="0" w:beforeAutospacing="0" w:after="0" w:afterAutospacing="0"/>
        <w:rPr>
          <w:rFonts w:ascii="Times New Roman" w:hAnsi="Times New Roman" w:cs="Times New Roman"/>
          <w:sz w:val="20"/>
          <w:szCs w:val="20"/>
        </w:rPr>
      </w:pPr>
    </w:p>
    <w:p w14:paraId="2AE287AB" w14:textId="63004FDF" w:rsidR="00B91469" w:rsidRDefault="00F07848" w:rsidP="00DF7BDF">
      <w:pPr>
        <w:pStyle w:val="NormalWeb"/>
        <w:spacing w:before="0" w:beforeAutospacing="0" w:after="0" w:afterAutospacing="0"/>
        <w:rPr>
          <w:rFonts w:ascii="Times New Roman" w:hAnsi="Times New Roman" w:cs="Times New Roman"/>
        </w:rPr>
      </w:pPr>
      <w:ins w:id="78" w:author="Lejian Huang" w:date="2023-11-20T21:14:00Z">
        <w:r>
          <w:rPr>
            <w:rFonts w:ascii="Times New Roman" w:hAnsi="Times New Roman" w:cs="Times New Roman"/>
          </w:rPr>
          <w:t xml:space="preserve">In </w:t>
        </w:r>
      </w:ins>
      <w:ins w:id="79" w:author="Lejian Huang" w:date="2023-11-20T21:15:00Z">
        <w:r>
          <w:rPr>
            <w:rFonts w:ascii="Times New Roman" w:hAnsi="Times New Roman" w:cs="Times New Roman"/>
          </w:rPr>
          <w:t xml:space="preserve">a </w:t>
        </w:r>
      </w:ins>
      <w:ins w:id="80" w:author="Lejian Huang" w:date="2023-11-20T21:14:00Z">
        <w:r>
          <w:rPr>
            <w:rFonts w:ascii="Times New Roman" w:hAnsi="Times New Roman" w:cs="Times New Roman"/>
          </w:rPr>
          <w:t xml:space="preserve">summary, </w:t>
        </w:r>
      </w:ins>
      <w:ins w:id="81" w:author="Lejian Huang" w:date="2023-11-20T21:15:00Z">
        <w:r>
          <w:rPr>
            <w:rFonts w:ascii="Times New Roman" w:hAnsi="Times New Roman" w:cs="Times New Roman"/>
          </w:rPr>
          <w:t>b</w:t>
        </w:r>
      </w:ins>
      <w:del w:id="82" w:author="Lejian Huang" w:date="2023-11-20T21:15:00Z">
        <w:r w:rsidR="00A86B33" w:rsidRPr="00503F7E" w:rsidDel="00F07848">
          <w:rPr>
            <w:rFonts w:ascii="Times New Roman" w:hAnsi="Times New Roman" w:cs="Times New Roman"/>
          </w:rPr>
          <w:delText>B</w:delText>
        </w:r>
      </w:del>
      <w:r w:rsidR="00A86B33" w:rsidRPr="00503F7E">
        <w:rPr>
          <w:rFonts w:ascii="Times New Roman" w:hAnsi="Times New Roman" w:cs="Times New Roman"/>
        </w:rPr>
        <w:t xml:space="preserve">y customizing and adjusting </w:t>
      </w:r>
      <w:ins w:id="83" w:author="Lejian Huang" w:date="2023-11-20T21:16:00Z">
        <w:r>
          <w:rPr>
            <w:rFonts w:ascii="Times New Roman" w:hAnsi="Times New Roman" w:cs="Times New Roman"/>
          </w:rPr>
          <w:t>parameter</w:t>
        </w:r>
      </w:ins>
      <w:del w:id="84" w:author="Lejian Huang" w:date="2023-11-20T21:16:00Z">
        <w:r w:rsidR="00A86B33" w:rsidRPr="00503F7E" w:rsidDel="00F07848">
          <w:rPr>
            <w:rFonts w:ascii="Times New Roman" w:hAnsi="Times New Roman" w:cs="Times New Roman"/>
          </w:rPr>
          <w:delText>model</w:delText>
        </w:r>
      </w:del>
      <w:ins w:id="85" w:author="Lejian Huang" w:date="2023-11-20T21:01:00Z">
        <w:r w:rsidR="00A25C77">
          <w:rPr>
            <w:rFonts w:ascii="Times New Roman" w:hAnsi="Times New Roman" w:cs="Times New Roman"/>
          </w:rPr>
          <w:t>s</w:t>
        </w:r>
      </w:ins>
      <w:r w:rsidR="00A86B33" w:rsidRPr="00503F7E">
        <w:rPr>
          <w:rFonts w:ascii="Times New Roman" w:hAnsi="Times New Roman" w:cs="Times New Roman"/>
        </w:rPr>
        <w:t>, combined with</w:t>
      </w:r>
      <w:ins w:id="86" w:author="Lejian Huang" w:date="2023-11-20T21:17:00Z">
        <w:r>
          <w:rPr>
            <w:rFonts w:ascii="Times New Roman" w:hAnsi="Times New Roman" w:cs="Times New Roman"/>
          </w:rPr>
          <w:t xml:space="preserve"> expertise of</w:t>
        </w:r>
      </w:ins>
      <w:del w:id="87" w:author="Lejian Huang" w:date="2023-11-20T21:17:00Z">
        <w:r w:rsidR="00A86B33" w:rsidRPr="00503F7E" w:rsidDel="00F07848">
          <w:rPr>
            <w:rFonts w:ascii="Times New Roman" w:hAnsi="Times New Roman" w:cs="Times New Roman"/>
          </w:rPr>
          <w:delText xml:space="preserve"> the correction an</w:delText>
        </w:r>
        <w:r w:rsidR="00503F7E" w:rsidRPr="00503F7E" w:rsidDel="00F07848">
          <w:rPr>
            <w:rFonts w:ascii="Times New Roman" w:hAnsi="Times New Roman" w:cs="Times New Roman"/>
          </w:rPr>
          <w:delText>d</w:delText>
        </w:r>
        <w:r w:rsidR="00A86B33" w:rsidRPr="00503F7E" w:rsidDel="00F07848">
          <w:rPr>
            <w:rFonts w:ascii="Times New Roman" w:hAnsi="Times New Roman" w:cs="Times New Roman"/>
          </w:rPr>
          <w:delText xml:space="preserve"> of</w:delText>
        </w:r>
      </w:del>
      <w:r w:rsidR="00A86B33" w:rsidRPr="00503F7E">
        <w:rPr>
          <w:rFonts w:ascii="Times New Roman" w:hAnsi="Times New Roman" w:cs="Times New Roman"/>
        </w:rPr>
        <w:t xml:space="preserve"> human labeling, our model</w:t>
      </w:r>
      <w:ins w:id="88" w:author="Lejian Huang" w:date="2023-11-20T21:17:00Z">
        <w:r>
          <w:rPr>
            <w:rFonts w:ascii="Times New Roman" w:hAnsi="Times New Roman" w:cs="Times New Roman"/>
          </w:rPr>
          <w:t>s</w:t>
        </w:r>
      </w:ins>
      <w:r w:rsidR="00A86B33" w:rsidRPr="00503F7E">
        <w:rPr>
          <w:rFonts w:ascii="Times New Roman" w:hAnsi="Times New Roman" w:cs="Times New Roman"/>
        </w:rPr>
        <w:t xml:space="preserve"> ha</w:t>
      </w:r>
      <w:ins w:id="89" w:author="Lejian Huang" w:date="2023-11-20T21:17:00Z">
        <w:r>
          <w:rPr>
            <w:rFonts w:ascii="Times New Roman" w:hAnsi="Times New Roman" w:cs="Times New Roman"/>
          </w:rPr>
          <w:t>ve</w:t>
        </w:r>
      </w:ins>
      <w:del w:id="90" w:author="Lejian Huang" w:date="2023-11-20T21:17:00Z">
        <w:r w:rsidR="00A86B33" w:rsidRPr="00503F7E" w:rsidDel="00F07848">
          <w:rPr>
            <w:rFonts w:ascii="Times New Roman" w:hAnsi="Times New Roman" w:cs="Times New Roman"/>
          </w:rPr>
          <w:delText>s</w:delText>
        </w:r>
      </w:del>
      <w:r w:rsidR="00A86B33" w:rsidRPr="00503F7E">
        <w:rPr>
          <w:rFonts w:ascii="Times New Roman" w:hAnsi="Times New Roman" w:cs="Times New Roman"/>
        </w:rPr>
        <w:t xml:space="preserve"> acquired the capability </w:t>
      </w:r>
      <w:ins w:id="91" w:author="Lejian Huang" w:date="2023-11-20T21:18:00Z">
        <w:r>
          <w:rPr>
            <w:rFonts w:ascii="Times New Roman" w:hAnsi="Times New Roman" w:cs="Times New Roman"/>
          </w:rPr>
          <w:t>of</w:t>
        </w:r>
      </w:ins>
      <w:del w:id="92" w:author="Lejian Huang" w:date="2023-11-20T21:18:00Z">
        <w:r w:rsidR="00A86B33" w:rsidRPr="00503F7E" w:rsidDel="00F07848">
          <w:rPr>
            <w:rFonts w:ascii="Times New Roman" w:hAnsi="Times New Roman" w:cs="Times New Roman"/>
          </w:rPr>
          <w:delText>to</w:delText>
        </w:r>
      </w:del>
      <w:r w:rsidR="00A86B33" w:rsidRPr="00503F7E">
        <w:rPr>
          <w:rFonts w:ascii="Times New Roman" w:hAnsi="Times New Roman" w:cs="Times New Roman"/>
        </w:rPr>
        <w:t xml:space="preserve"> effective</w:t>
      </w:r>
      <w:r w:rsidR="00E900FE">
        <w:rPr>
          <w:rFonts w:ascii="Times New Roman" w:hAnsi="Times New Roman" w:cs="Times New Roman"/>
        </w:rPr>
        <w:softHyphen/>
      </w:r>
      <w:r w:rsidR="00E900FE">
        <w:rPr>
          <w:rFonts w:ascii="Times New Roman" w:hAnsi="Times New Roman" w:cs="Times New Roman"/>
        </w:rPr>
        <w:softHyphen/>
      </w:r>
      <w:r w:rsidR="00E900FE">
        <w:rPr>
          <w:rFonts w:ascii="Times New Roman" w:hAnsi="Times New Roman" w:cs="Times New Roman"/>
        </w:rPr>
        <w:softHyphen/>
      </w:r>
      <w:r w:rsidR="00A86B33" w:rsidRPr="00503F7E">
        <w:rPr>
          <w:rFonts w:ascii="Times New Roman" w:hAnsi="Times New Roman" w:cs="Times New Roman"/>
        </w:rPr>
        <w:t>ly and accurate</w:t>
      </w:r>
      <w:r w:rsidR="00503F7E" w:rsidRPr="00503F7E">
        <w:rPr>
          <w:rFonts w:ascii="Times New Roman" w:hAnsi="Times New Roman" w:cs="Times New Roman"/>
        </w:rPr>
        <w:t>ly</w:t>
      </w:r>
      <w:r w:rsidR="00A86B33" w:rsidRPr="00503F7E">
        <w:rPr>
          <w:rFonts w:ascii="Times New Roman" w:hAnsi="Times New Roman" w:cs="Times New Roman"/>
        </w:rPr>
        <w:t xml:space="preserve"> perform</w:t>
      </w:r>
      <w:ins w:id="93" w:author="Lejian Huang" w:date="2023-11-20T21:18:00Z">
        <w:r>
          <w:rPr>
            <w:rFonts w:ascii="Times New Roman" w:hAnsi="Times New Roman" w:cs="Times New Roman"/>
          </w:rPr>
          <w:t>ing</w:t>
        </w:r>
      </w:ins>
      <w:r w:rsidR="00A86B33" w:rsidRPr="00503F7E">
        <w:rPr>
          <w:rFonts w:ascii="Times New Roman" w:hAnsi="Times New Roman" w:cs="Times New Roman"/>
        </w:rPr>
        <w:t xml:space="preserve"> auto-segmentation and </w:t>
      </w:r>
      <w:del w:id="94" w:author="Lejian Huang" w:date="2023-11-20T21:18:00Z">
        <w:r w:rsidR="00A86B33" w:rsidRPr="00503F7E" w:rsidDel="00F07848">
          <w:rPr>
            <w:rFonts w:ascii="Times New Roman" w:hAnsi="Times New Roman" w:cs="Times New Roman"/>
          </w:rPr>
          <w:delText>identif</w:delText>
        </w:r>
      </w:del>
      <w:ins w:id="95" w:author="Lejian Huang" w:date="2023-11-20T21:18:00Z">
        <w:r w:rsidRPr="00503F7E">
          <w:rPr>
            <w:rFonts w:ascii="Times New Roman" w:hAnsi="Times New Roman" w:cs="Times New Roman"/>
          </w:rPr>
          <w:t>identif</w:t>
        </w:r>
        <w:r>
          <w:rPr>
            <w:rFonts w:ascii="Times New Roman" w:hAnsi="Times New Roman" w:cs="Times New Roman"/>
          </w:rPr>
          <w:t>ying</w:t>
        </w:r>
      </w:ins>
      <w:del w:id="96" w:author="Lejian Huang" w:date="2023-11-20T21:18:00Z">
        <w:r w:rsidR="00A86B33" w:rsidRPr="00503F7E" w:rsidDel="00F07848">
          <w:rPr>
            <w:rFonts w:ascii="Times New Roman" w:hAnsi="Times New Roman" w:cs="Times New Roman"/>
          </w:rPr>
          <w:delText>y</w:delText>
        </w:r>
      </w:del>
      <w:r w:rsidR="00A86B33" w:rsidRPr="00503F7E">
        <w:rPr>
          <w:rFonts w:ascii="Times New Roman" w:hAnsi="Times New Roman" w:cs="Times New Roman"/>
        </w:rPr>
        <w:t xml:space="preserve"> </w:t>
      </w:r>
      <w:r w:rsidR="004743C5" w:rsidRPr="00DE6C83">
        <w:rPr>
          <w:rFonts w:ascii="Times New Roman" w:hAnsi="Times New Roman" w:cs="Times New Roman"/>
        </w:rPr>
        <w:t>herniate</w:t>
      </w:r>
      <w:r w:rsidR="004743C5">
        <w:rPr>
          <w:rFonts w:ascii="Times New Roman" w:hAnsi="Times New Roman" w:cs="Times New Roman"/>
        </w:rPr>
        <w:t>d</w:t>
      </w:r>
      <w:r w:rsidR="00EC224C" w:rsidRPr="00503F7E">
        <w:rPr>
          <w:rFonts w:ascii="Times New Roman" w:hAnsi="Times New Roman" w:cs="Times New Roman"/>
        </w:rPr>
        <w:t xml:space="preserve"> </w:t>
      </w:r>
      <w:ins w:id="97" w:author="Lejian Huang" w:date="2023-11-20T21:18:00Z">
        <w:r>
          <w:rPr>
            <w:rFonts w:ascii="Times New Roman" w:hAnsi="Times New Roman" w:cs="Times New Roman"/>
          </w:rPr>
          <w:t>LD</w:t>
        </w:r>
      </w:ins>
      <w:del w:id="98" w:author="Lejian Huang" w:date="2023-11-20T21:18:00Z">
        <w:r w:rsidR="00EC224C" w:rsidRPr="00503F7E" w:rsidDel="00F07848">
          <w:rPr>
            <w:rFonts w:ascii="Times New Roman" w:hAnsi="Times New Roman" w:cs="Times New Roman"/>
          </w:rPr>
          <w:delText xml:space="preserve">MRI </w:delText>
        </w:r>
        <w:r w:rsidR="004743C5" w:rsidDel="00F07848">
          <w:rPr>
            <w:rFonts w:ascii="Times New Roman" w:hAnsi="Times New Roman" w:cs="Times New Roman"/>
          </w:rPr>
          <w:delText>image</w:delText>
        </w:r>
        <w:r w:rsidR="00EC224C" w:rsidRPr="00503F7E" w:rsidDel="00F07848">
          <w:rPr>
            <w:rFonts w:ascii="Times New Roman" w:hAnsi="Times New Roman" w:cs="Times New Roman"/>
          </w:rPr>
          <w:delText>s</w:delText>
        </w:r>
      </w:del>
      <w:r w:rsidR="00A86B33" w:rsidRPr="00503F7E">
        <w:rPr>
          <w:rFonts w:ascii="Times New Roman" w:hAnsi="Times New Roman" w:cs="Times New Roman"/>
        </w:rPr>
        <w:t xml:space="preserve">. </w:t>
      </w:r>
      <w:del w:id="99" w:author="Lejian Huang" w:date="2023-11-20T21:19:00Z">
        <w:r w:rsidR="00A86B33" w:rsidRPr="00503F7E" w:rsidDel="00F07848">
          <w:rPr>
            <w:rFonts w:ascii="Times New Roman" w:hAnsi="Times New Roman" w:cs="Times New Roman"/>
          </w:rPr>
          <w:delText xml:space="preserve">Our aim is to coordinate and utilize the two planes for the accurate identification of herniated discs and to meet or converge to the criteria of clinical symptoms. </w:delText>
        </w:r>
        <w:r w:rsidR="004B35DA" w:rsidRPr="00503F7E" w:rsidDel="00F07848">
          <w:rPr>
            <w:rFonts w:ascii="Times New Roman" w:hAnsi="Times New Roman" w:cs="Times New Roman"/>
          </w:rPr>
          <w:delText>Also,</w:delText>
        </w:r>
        <w:r w:rsidR="00A86B33" w:rsidRPr="00503F7E" w:rsidDel="00F07848">
          <w:rPr>
            <w:rFonts w:ascii="Times New Roman" w:hAnsi="Times New Roman" w:cs="Times New Roman"/>
          </w:rPr>
          <w:delText xml:space="preserve"> through cooperation with medical experts, the model achieves </w:delText>
        </w:r>
        <w:r w:rsidR="00503F7E" w:rsidRPr="00503F7E" w:rsidDel="00F07848">
          <w:rPr>
            <w:rFonts w:ascii="Times New Roman" w:hAnsi="Times New Roman" w:cs="Times New Roman"/>
          </w:rPr>
          <w:delText>substantial</w:delText>
        </w:r>
        <w:r w:rsidR="00A86B33" w:rsidRPr="00503F7E" w:rsidDel="00F07848">
          <w:rPr>
            <w:rFonts w:ascii="Times New Roman" w:hAnsi="Times New Roman" w:cs="Times New Roman"/>
          </w:rPr>
          <w:delText xml:space="preserve"> accuracy in automatically segmenting </w:delText>
        </w:r>
        <w:r w:rsidR="00503F7E" w:rsidRPr="00503F7E" w:rsidDel="00F07848">
          <w:rPr>
            <w:rFonts w:ascii="Times New Roman" w:hAnsi="Times New Roman" w:cs="Times New Roman"/>
          </w:rPr>
          <w:delText>both imaging planes, facilitating the upcoming deployment of our diagnostic software.</w:delText>
        </w:r>
      </w:del>
    </w:p>
    <w:p w14:paraId="30CB58AC" w14:textId="1B5EA3CC" w:rsidR="00B91469" w:rsidRDefault="00B91469">
      <w:pPr>
        <w:widowControl/>
        <w:jc w:val="left"/>
        <w:rPr>
          <w:rFonts w:ascii="Times New Roman" w:hAnsi="Times New Roman" w:cs="Times New Roman"/>
        </w:rPr>
      </w:pPr>
    </w:p>
    <w:p w14:paraId="7070D299" w14:textId="77777777" w:rsidR="00BD38A8" w:rsidRDefault="00BD38A8">
      <w:pPr>
        <w:widowControl/>
        <w:jc w:val="left"/>
        <w:rPr>
          <w:rFonts w:ascii="Times New Roman" w:hAnsi="Times New Roman" w:cs="Times New Roman"/>
        </w:rPr>
      </w:pPr>
    </w:p>
    <w:p w14:paraId="1294C9C0" w14:textId="77777777" w:rsidR="00BD38A8" w:rsidRDefault="00BD38A8">
      <w:pPr>
        <w:widowControl/>
        <w:jc w:val="left"/>
        <w:rPr>
          <w:rFonts w:ascii="Times New Roman" w:hAnsi="Times New Roman" w:cs="Times New Roman"/>
        </w:rPr>
      </w:pPr>
    </w:p>
    <w:p w14:paraId="5EC678B0" w14:textId="2DCDDA21" w:rsidR="009C019B" w:rsidDel="0077475B" w:rsidRDefault="00000000" w:rsidP="009C019B">
      <w:pPr>
        <w:widowControl/>
        <w:jc w:val="left"/>
        <w:rPr>
          <w:del w:id="100" w:author="Lejian Huang" w:date="2023-11-22T21:23:00Z"/>
          <w:rFonts w:ascii="Times New Roman" w:hAnsi="Times New Roman" w:cs="Times New Roman"/>
          <w:b/>
          <w:bCs/>
          <w:color w:val="000000" w:themeColor="text1"/>
          <w:sz w:val="32"/>
          <w:szCs w:val="36"/>
        </w:rPr>
      </w:pPr>
      <w:del w:id="101" w:author="Lejian Huang" w:date="2023-11-22T21:23:00Z">
        <w:r w:rsidDel="0077475B">
          <w:fldChar w:fldCharType="begin"/>
        </w:r>
        <w:r w:rsidDel="0077475B">
          <w:delInstrText>HYPERLINK "file:///Users/joycelovs/Desktop/Technical%20details.docx"</w:delInstrText>
        </w:r>
        <w:r w:rsidDel="0077475B">
          <w:fldChar w:fldCharType="separate"/>
        </w:r>
        <w:r w:rsidR="00BD38A8" w:rsidRPr="009C019B" w:rsidDel="0077475B">
          <w:rPr>
            <w:rStyle w:val="Hyperlink"/>
            <w:rFonts w:ascii="Times New Roman" w:hAnsi="Times New Roman" w:cs="Times New Roman" w:hint="eastAsia"/>
            <w:b/>
            <w:bCs/>
            <w:color w:val="000000" w:themeColor="text1"/>
            <w:sz w:val="32"/>
            <w:szCs w:val="36"/>
          </w:rPr>
          <w:delText>T</w:delText>
        </w:r>
        <w:r w:rsidR="00BD38A8" w:rsidRPr="009C019B" w:rsidDel="0077475B">
          <w:rPr>
            <w:rStyle w:val="Hyperlink"/>
            <w:rFonts w:ascii="Times New Roman" w:hAnsi="Times New Roman" w:cs="Times New Roman"/>
            <w:b/>
            <w:bCs/>
            <w:color w:val="000000" w:themeColor="text1"/>
            <w:sz w:val="32"/>
            <w:szCs w:val="36"/>
          </w:rPr>
          <w:delText>echnical Details</w:delText>
        </w:r>
        <w:r w:rsidDel="0077475B">
          <w:rPr>
            <w:rStyle w:val="Hyperlink"/>
            <w:rFonts w:ascii="Times New Roman" w:hAnsi="Times New Roman" w:cs="Times New Roman"/>
            <w:b/>
            <w:bCs/>
            <w:color w:val="000000" w:themeColor="text1"/>
            <w:sz w:val="32"/>
            <w:szCs w:val="36"/>
          </w:rPr>
          <w:fldChar w:fldCharType="end"/>
        </w:r>
        <w:r w:rsidR="00BD38A8" w:rsidRPr="009C019B" w:rsidDel="0077475B">
          <w:rPr>
            <w:rFonts w:ascii="Times New Roman" w:hAnsi="Times New Roman" w:cs="Times New Roman"/>
            <w:b/>
            <w:bCs/>
            <w:color w:val="000000" w:themeColor="text1"/>
            <w:sz w:val="32"/>
            <w:szCs w:val="36"/>
          </w:rPr>
          <w:delText xml:space="preserve"> link</w:delText>
        </w:r>
      </w:del>
    </w:p>
    <w:p w14:paraId="632074EF" w14:textId="77777777" w:rsidR="009C019B" w:rsidRDefault="009C019B">
      <w:pPr>
        <w:widowControl/>
        <w:jc w:val="left"/>
        <w:rPr>
          <w:rFonts w:ascii="Times New Roman" w:hAnsi="Times New Roman" w:cs="Times New Roman"/>
          <w:b/>
          <w:bCs/>
          <w:sz w:val="24"/>
          <w:szCs w:val="24"/>
        </w:rPr>
      </w:pPr>
      <w:r>
        <w:rPr>
          <w:rFonts w:ascii="Times New Roman" w:hAnsi="Times New Roman" w:cs="Times New Roman"/>
          <w:b/>
          <w:bCs/>
          <w:sz w:val="24"/>
          <w:szCs w:val="24"/>
        </w:rPr>
        <w:br w:type="page"/>
      </w:r>
    </w:p>
    <w:p w14:paraId="32EDA1B2" w14:textId="14CE423A" w:rsidR="00B65EA6" w:rsidRPr="00B65EA6" w:rsidRDefault="00152CC6" w:rsidP="009C019B">
      <w:pPr>
        <w:widowControl/>
        <w:jc w:val="left"/>
        <w:rPr>
          <w:rFonts w:ascii="Times New Roman" w:hAnsi="Times New Roman" w:cs="Times New Roman"/>
          <w:b/>
          <w:bCs/>
          <w:sz w:val="28"/>
          <w:szCs w:val="28"/>
        </w:rPr>
      </w:pPr>
      <w:r w:rsidRPr="00B65EA6">
        <w:rPr>
          <w:rFonts w:ascii="Times New Roman" w:hAnsi="Times New Roman" w:cs="Times New Roman" w:hint="eastAsia"/>
          <w:b/>
          <w:bCs/>
          <w:sz w:val="28"/>
          <w:szCs w:val="28"/>
        </w:rPr>
        <w:lastRenderedPageBreak/>
        <w:t>R</w:t>
      </w:r>
      <w:r w:rsidRPr="00B65EA6">
        <w:rPr>
          <w:rFonts w:ascii="Times New Roman" w:hAnsi="Times New Roman" w:cs="Times New Roman"/>
          <w:b/>
          <w:bCs/>
          <w:sz w:val="28"/>
          <w:szCs w:val="28"/>
        </w:rPr>
        <w:t>eferences</w:t>
      </w:r>
    </w:p>
    <w:p w14:paraId="698FC3EF" w14:textId="2918E3E0" w:rsidR="005D2C43" w:rsidRDefault="005D2C43" w:rsidP="005D2C43">
      <w:pPr>
        <w:jc w:val="left"/>
        <w:rPr>
          <w:rFonts w:ascii="Times New Roman" w:hAnsi="Times New Roman" w:cs="Times New Roman"/>
          <w:sz w:val="24"/>
          <w:szCs w:val="24"/>
        </w:rPr>
      </w:pPr>
      <w:r>
        <w:rPr>
          <w:rFonts w:ascii="Times New Roman" w:hAnsi="Times New Roman" w:cs="Times New Roman"/>
          <w:sz w:val="24"/>
          <w:szCs w:val="24"/>
        </w:rPr>
        <w:t xml:space="preserve">[1] </w:t>
      </w:r>
      <w:r w:rsidR="00B8037C" w:rsidRPr="00B8037C">
        <w:rPr>
          <w:rFonts w:ascii="Times New Roman" w:hAnsi="Times New Roman" w:cs="Times New Roman"/>
          <w:sz w:val="24"/>
          <w:szCs w:val="24"/>
        </w:rPr>
        <w:t>Project-MONAI. (n.d.). Project-</w:t>
      </w:r>
      <w:proofErr w:type="spellStart"/>
      <w:r w:rsidR="00B8037C" w:rsidRPr="00B8037C">
        <w:rPr>
          <w:rFonts w:ascii="Times New Roman" w:hAnsi="Times New Roman" w:cs="Times New Roman"/>
          <w:sz w:val="24"/>
          <w:szCs w:val="24"/>
        </w:rPr>
        <w:t>Monai</w:t>
      </w:r>
      <w:proofErr w:type="spellEnd"/>
      <w:r w:rsidR="00B8037C" w:rsidRPr="00B8037C">
        <w:rPr>
          <w:rFonts w:ascii="Times New Roman" w:hAnsi="Times New Roman" w:cs="Times New Roman"/>
          <w:sz w:val="24"/>
          <w:szCs w:val="24"/>
        </w:rPr>
        <w:t>/</w:t>
      </w:r>
      <w:proofErr w:type="spellStart"/>
      <w:r w:rsidR="00B8037C" w:rsidRPr="00B8037C">
        <w:rPr>
          <w:rFonts w:ascii="Times New Roman" w:hAnsi="Times New Roman" w:cs="Times New Roman"/>
          <w:sz w:val="24"/>
          <w:szCs w:val="24"/>
        </w:rPr>
        <w:t>Monailabel</w:t>
      </w:r>
      <w:proofErr w:type="spellEnd"/>
      <w:r w:rsidR="00B8037C" w:rsidRPr="00B8037C">
        <w:rPr>
          <w:rFonts w:ascii="Times New Roman" w:hAnsi="Times New Roman" w:cs="Times New Roman"/>
          <w:sz w:val="24"/>
          <w:szCs w:val="24"/>
        </w:rPr>
        <w:t xml:space="preserve">: </w:t>
      </w:r>
      <w:proofErr w:type="spellStart"/>
      <w:r w:rsidR="00B8037C" w:rsidRPr="00B8037C">
        <w:rPr>
          <w:rFonts w:ascii="Times New Roman" w:hAnsi="Times New Roman" w:cs="Times New Roman"/>
          <w:sz w:val="24"/>
          <w:szCs w:val="24"/>
        </w:rPr>
        <w:t>Monai</w:t>
      </w:r>
      <w:proofErr w:type="spellEnd"/>
      <w:r w:rsidR="00B8037C" w:rsidRPr="00B8037C">
        <w:rPr>
          <w:rFonts w:ascii="Times New Roman" w:hAnsi="Times New Roman" w:cs="Times New Roman"/>
          <w:sz w:val="24"/>
          <w:szCs w:val="24"/>
        </w:rPr>
        <w:t xml:space="preserve"> label is an intelligent open source image labeling and learning tool. GitHub. https://github.com/Project-MONAI/MONAILabel/</w:t>
      </w:r>
    </w:p>
    <w:p w14:paraId="73D6E50E" w14:textId="77777777" w:rsidR="005D2C43" w:rsidRPr="005D2C43" w:rsidRDefault="005D2C43" w:rsidP="005D2C43">
      <w:pPr>
        <w:jc w:val="left"/>
        <w:rPr>
          <w:rFonts w:ascii="Times New Roman" w:hAnsi="Times New Roman" w:cs="Times New Roman"/>
          <w:sz w:val="24"/>
          <w:szCs w:val="24"/>
        </w:rPr>
      </w:pPr>
    </w:p>
    <w:p w14:paraId="616BA20F" w14:textId="6286ACF1" w:rsidR="00B65EA6" w:rsidRPr="00B65EA6" w:rsidRDefault="00B65EA6" w:rsidP="00B65EA6">
      <w:pPr>
        <w:widowControl/>
        <w:jc w:val="left"/>
        <w:rPr>
          <w:rFonts w:ascii="Times New Roman" w:hAnsi="Times New Roman" w:cs="Times New Roman"/>
          <w:color w:val="000000" w:themeColor="text1"/>
          <w:sz w:val="24"/>
          <w:szCs w:val="24"/>
        </w:rPr>
      </w:pPr>
      <w:r w:rsidRPr="00B65EA6">
        <w:rPr>
          <w:rFonts w:ascii="Times New Roman" w:hAnsi="Times New Roman" w:cs="Times New Roman"/>
          <w:color w:val="000000" w:themeColor="text1"/>
          <w:sz w:val="24"/>
          <w:szCs w:val="24"/>
        </w:rPr>
        <w:t>[</w:t>
      </w:r>
      <w:r w:rsidR="00950A42">
        <w:rPr>
          <w:rFonts w:ascii="Times New Roman" w:hAnsi="Times New Roman" w:cs="Times New Roman"/>
          <w:color w:val="000000" w:themeColor="text1"/>
          <w:sz w:val="24"/>
          <w:szCs w:val="24"/>
        </w:rPr>
        <w:t>2</w:t>
      </w:r>
      <w:r w:rsidRPr="00B65EA6">
        <w:rPr>
          <w:rFonts w:ascii="Times New Roman" w:hAnsi="Times New Roman" w:cs="Times New Roman"/>
          <w:color w:val="000000" w:themeColor="text1"/>
          <w:sz w:val="24"/>
          <w:szCs w:val="24"/>
        </w:rPr>
        <w:t>]</w:t>
      </w:r>
      <w:r w:rsidR="005D2C43">
        <w:rPr>
          <w:rFonts w:ascii="Times New Roman" w:hAnsi="Times New Roman" w:cs="Times New Roman"/>
          <w:color w:val="000000" w:themeColor="text1"/>
          <w:sz w:val="24"/>
          <w:szCs w:val="24"/>
        </w:rPr>
        <w:t xml:space="preserve"> </w:t>
      </w:r>
      <w:proofErr w:type="spellStart"/>
      <w:r w:rsidR="00391E18" w:rsidRPr="00391E18">
        <w:rPr>
          <w:rFonts w:ascii="Times New Roman" w:hAnsi="Times New Roman" w:cs="Times New Roman"/>
          <w:color w:val="000000" w:themeColor="text1"/>
          <w:sz w:val="24"/>
          <w:szCs w:val="24"/>
        </w:rPr>
        <w:t>Ronneberger</w:t>
      </w:r>
      <w:proofErr w:type="spellEnd"/>
      <w:r w:rsidR="00391E18" w:rsidRPr="00391E18">
        <w:rPr>
          <w:rFonts w:ascii="Times New Roman" w:hAnsi="Times New Roman" w:cs="Times New Roman"/>
          <w:color w:val="000000" w:themeColor="text1"/>
          <w:sz w:val="24"/>
          <w:szCs w:val="24"/>
        </w:rPr>
        <w:t>, O. (2015, May 18). U-NET: Convolutional Networks for Biomedical Image Segmentation. arXiv.org. https://arxiv.org/abs/1505.04597</w:t>
      </w:r>
    </w:p>
    <w:p w14:paraId="4B5C8436" w14:textId="77777777" w:rsidR="005D2C43" w:rsidRPr="00B65EA6" w:rsidRDefault="005D2C43">
      <w:pPr>
        <w:jc w:val="left"/>
        <w:rPr>
          <w:rFonts w:ascii="Times New Roman" w:hAnsi="Times New Roman" w:cs="Times New Roman"/>
          <w:sz w:val="24"/>
          <w:szCs w:val="24"/>
        </w:rPr>
      </w:pPr>
    </w:p>
    <w:sectPr w:rsidR="005D2C43" w:rsidRPr="00B65EA6" w:rsidSect="00C72649">
      <w:pgSz w:w="11906" w:h="16838" w:code="9"/>
      <w:pgMar w:top="1440" w:right="1440" w:bottom="1440" w:left="144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3" w:author="w w" w:date="2023-10-31T17:28:00Z" w:initials="ww">
    <w:p w14:paraId="6AD36A20" w14:textId="77777777" w:rsidR="00B81351" w:rsidRDefault="00B81351">
      <w:pPr>
        <w:pStyle w:val="CommentText"/>
        <w:jc w:val="left"/>
      </w:pPr>
      <w:r>
        <w:rPr>
          <w:rStyle w:val="CommentReference"/>
        </w:rPr>
        <w:annotationRef/>
      </w:r>
      <w:r>
        <w:t xml:space="preserve">Other source for reference: </w:t>
      </w:r>
      <w:hyperlink r:id="rId1" w:history="1">
        <w:r w:rsidRPr="00F25EF5">
          <w:rPr>
            <w:rStyle w:val="Hyperlink"/>
          </w:rPr>
          <w:t>https://huggingface.co/skaliy/spine-segmentation</w:t>
        </w:r>
      </w:hyperlink>
    </w:p>
    <w:p w14:paraId="4B9B3A32" w14:textId="77777777" w:rsidR="00B81351" w:rsidRDefault="00B81351">
      <w:pPr>
        <w:pStyle w:val="CommentText"/>
        <w:jc w:val="left"/>
      </w:pPr>
    </w:p>
    <w:p w14:paraId="1D1471A6" w14:textId="77777777" w:rsidR="00B81351" w:rsidRDefault="00B81351">
      <w:pPr>
        <w:pStyle w:val="CommentText"/>
        <w:jc w:val="left"/>
      </w:pPr>
      <w:r>
        <w:t>Article: Whole-brain functional network disruption in chronic pain with disk herniation.</w:t>
      </w:r>
    </w:p>
    <w:p w14:paraId="3458ACD8" w14:textId="77777777" w:rsidR="00B81351" w:rsidRDefault="00B81351">
      <w:pPr>
        <w:pStyle w:val="CommentText"/>
        <w:jc w:val="left"/>
      </w:pPr>
    </w:p>
    <w:p w14:paraId="73F5DB71" w14:textId="77777777" w:rsidR="00B81351" w:rsidRDefault="00000000" w:rsidP="00F25EF5">
      <w:pPr>
        <w:pStyle w:val="CommentText"/>
        <w:jc w:val="left"/>
      </w:pPr>
      <w:hyperlink r:id="rId2" w:history="1">
        <w:r w:rsidR="00B81351" w:rsidRPr="00F25EF5">
          <w:rPr>
            <w:rStyle w:val="Hyperlink"/>
          </w:rPr>
          <w:t>https://monai.io/model-zoo.html</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F5DB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23C296E" w16cex:dateUtc="2023-10-31T22: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F5DB71" w16cid:durableId="323C29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567BF" w14:textId="77777777" w:rsidR="007C1628" w:rsidRDefault="007C1628" w:rsidP="00D424CA">
      <w:r>
        <w:separator/>
      </w:r>
    </w:p>
  </w:endnote>
  <w:endnote w:type="continuationSeparator" w:id="0">
    <w:p w14:paraId="7785674B" w14:textId="77777777" w:rsidR="007C1628" w:rsidRDefault="007C1628" w:rsidP="00D42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375D6" w14:textId="77777777" w:rsidR="007C1628" w:rsidRDefault="007C1628" w:rsidP="00D424CA">
      <w:r>
        <w:separator/>
      </w:r>
    </w:p>
  </w:footnote>
  <w:footnote w:type="continuationSeparator" w:id="0">
    <w:p w14:paraId="3992F2DF" w14:textId="77777777" w:rsidR="007C1628" w:rsidRDefault="007C1628" w:rsidP="00D424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3A7C"/>
    <w:multiLevelType w:val="hybridMultilevel"/>
    <w:tmpl w:val="D45E955C"/>
    <w:lvl w:ilvl="0" w:tplc="FFFFFFFF">
      <w:start w:val="1"/>
      <w:numFmt w:val="bullet"/>
      <w:lvlText w:val=""/>
      <w:lvlJc w:val="left"/>
      <w:pPr>
        <w:ind w:left="440" w:hanging="440"/>
      </w:pPr>
      <w:rPr>
        <w:rFonts w:ascii="Wingdings" w:hAnsi="Wingdings" w:hint="default"/>
      </w:rPr>
    </w:lvl>
    <w:lvl w:ilvl="1" w:tplc="96527570">
      <w:start w:val="1"/>
      <w:numFmt w:val="bullet"/>
      <w:lvlText w:val=""/>
      <w:lvlJc w:val="left"/>
      <w:pPr>
        <w:ind w:left="880" w:hanging="440"/>
      </w:pPr>
      <w:rPr>
        <w:rFonts w:ascii="Wingdings" w:hAnsi="Wingdings" w:hint="default"/>
        <w:color w:val="auto"/>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 w15:restartNumberingAfterBreak="0">
    <w:nsid w:val="0E493FC9"/>
    <w:multiLevelType w:val="hybridMultilevel"/>
    <w:tmpl w:val="FF5C1F7C"/>
    <w:lvl w:ilvl="0" w:tplc="4A5C0696">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2" w15:restartNumberingAfterBreak="0">
    <w:nsid w:val="183B547A"/>
    <w:multiLevelType w:val="hybridMultilevel"/>
    <w:tmpl w:val="A7504D04"/>
    <w:lvl w:ilvl="0" w:tplc="28E0832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C578EC"/>
    <w:multiLevelType w:val="hybridMultilevel"/>
    <w:tmpl w:val="9D88101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04659E9"/>
    <w:multiLevelType w:val="hybridMultilevel"/>
    <w:tmpl w:val="59904DF6"/>
    <w:lvl w:ilvl="0" w:tplc="0409000F">
      <w:start w:val="1"/>
      <w:numFmt w:val="decimal"/>
      <w:lvlText w:val="%1."/>
      <w:lvlJc w:val="left"/>
      <w:pPr>
        <w:ind w:left="440" w:hanging="440"/>
      </w:pPr>
      <w:rPr>
        <w:rFonts w:hint="default"/>
      </w:rPr>
    </w:lvl>
    <w:lvl w:ilvl="1" w:tplc="04090003" w:tentative="1">
      <w:start w:val="1"/>
      <w:numFmt w:val="bullet"/>
      <w:lvlText w:val=""/>
      <w:lvlJc w:val="left"/>
      <w:pPr>
        <w:ind w:left="460" w:hanging="440"/>
      </w:pPr>
      <w:rPr>
        <w:rFonts w:ascii="Wingdings" w:hAnsi="Wingdings" w:hint="default"/>
      </w:rPr>
    </w:lvl>
    <w:lvl w:ilvl="2" w:tplc="04090005" w:tentative="1">
      <w:start w:val="1"/>
      <w:numFmt w:val="bullet"/>
      <w:lvlText w:val=""/>
      <w:lvlJc w:val="left"/>
      <w:pPr>
        <w:ind w:left="900" w:hanging="440"/>
      </w:pPr>
      <w:rPr>
        <w:rFonts w:ascii="Wingdings" w:hAnsi="Wingdings" w:hint="default"/>
      </w:rPr>
    </w:lvl>
    <w:lvl w:ilvl="3" w:tplc="04090001" w:tentative="1">
      <w:start w:val="1"/>
      <w:numFmt w:val="bullet"/>
      <w:lvlText w:val=""/>
      <w:lvlJc w:val="left"/>
      <w:pPr>
        <w:ind w:left="1340" w:hanging="440"/>
      </w:pPr>
      <w:rPr>
        <w:rFonts w:ascii="Wingdings" w:hAnsi="Wingdings" w:hint="default"/>
      </w:rPr>
    </w:lvl>
    <w:lvl w:ilvl="4" w:tplc="04090003" w:tentative="1">
      <w:start w:val="1"/>
      <w:numFmt w:val="bullet"/>
      <w:lvlText w:val=""/>
      <w:lvlJc w:val="left"/>
      <w:pPr>
        <w:ind w:left="1780" w:hanging="440"/>
      </w:pPr>
      <w:rPr>
        <w:rFonts w:ascii="Wingdings" w:hAnsi="Wingdings" w:hint="default"/>
      </w:rPr>
    </w:lvl>
    <w:lvl w:ilvl="5" w:tplc="04090005" w:tentative="1">
      <w:start w:val="1"/>
      <w:numFmt w:val="bullet"/>
      <w:lvlText w:val=""/>
      <w:lvlJc w:val="left"/>
      <w:pPr>
        <w:ind w:left="2220" w:hanging="440"/>
      </w:pPr>
      <w:rPr>
        <w:rFonts w:ascii="Wingdings" w:hAnsi="Wingdings" w:hint="default"/>
      </w:rPr>
    </w:lvl>
    <w:lvl w:ilvl="6" w:tplc="04090001" w:tentative="1">
      <w:start w:val="1"/>
      <w:numFmt w:val="bullet"/>
      <w:lvlText w:val=""/>
      <w:lvlJc w:val="left"/>
      <w:pPr>
        <w:ind w:left="2660" w:hanging="440"/>
      </w:pPr>
      <w:rPr>
        <w:rFonts w:ascii="Wingdings" w:hAnsi="Wingdings" w:hint="default"/>
      </w:rPr>
    </w:lvl>
    <w:lvl w:ilvl="7" w:tplc="04090003" w:tentative="1">
      <w:start w:val="1"/>
      <w:numFmt w:val="bullet"/>
      <w:lvlText w:val=""/>
      <w:lvlJc w:val="left"/>
      <w:pPr>
        <w:ind w:left="3100" w:hanging="440"/>
      </w:pPr>
      <w:rPr>
        <w:rFonts w:ascii="Wingdings" w:hAnsi="Wingdings" w:hint="default"/>
      </w:rPr>
    </w:lvl>
    <w:lvl w:ilvl="8" w:tplc="04090005" w:tentative="1">
      <w:start w:val="1"/>
      <w:numFmt w:val="bullet"/>
      <w:lvlText w:val=""/>
      <w:lvlJc w:val="left"/>
      <w:pPr>
        <w:ind w:left="3540" w:hanging="440"/>
      </w:pPr>
      <w:rPr>
        <w:rFonts w:ascii="Wingdings" w:hAnsi="Wingdings" w:hint="default"/>
      </w:rPr>
    </w:lvl>
  </w:abstractNum>
  <w:abstractNum w:abstractNumId="5" w15:restartNumberingAfterBreak="0">
    <w:nsid w:val="22444E69"/>
    <w:multiLevelType w:val="hybridMultilevel"/>
    <w:tmpl w:val="9D88101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6584412"/>
    <w:multiLevelType w:val="hybridMultilevel"/>
    <w:tmpl w:val="9230AC0E"/>
    <w:lvl w:ilvl="0" w:tplc="43267552">
      <w:start w:val="1"/>
      <w:numFmt w:val="decimal"/>
      <w:lvlText w:val="%1."/>
      <w:lvlJc w:val="left"/>
      <w:pPr>
        <w:ind w:left="720" w:hanging="360"/>
      </w:pPr>
      <w:rPr>
        <w:rFonts w:hint="default"/>
        <w:b w:val="0"/>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996E01"/>
    <w:multiLevelType w:val="hybridMultilevel"/>
    <w:tmpl w:val="6F6C2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E813EF"/>
    <w:multiLevelType w:val="hybridMultilevel"/>
    <w:tmpl w:val="FFCE3C60"/>
    <w:lvl w:ilvl="0" w:tplc="87789816">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206635"/>
    <w:multiLevelType w:val="hybridMultilevel"/>
    <w:tmpl w:val="1A5EDA06"/>
    <w:lvl w:ilvl="0" w:tplc="7BEEFF8A">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0" w15:restartNumberingAfterBreak="0">
    <w:nsid w:val="2F0A4832"/>
    <w:multiLevelType w:val="hybridMultilevel"/>
    <w:tmpl w:val="D6122B6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1" w15:restartNumberingAfterBreak="0">
    <w:nsid w:val="2F9F3050"/>
    <w:multiLevelType w:val="hybridMultilevel"/>
    <w:tmpl w:val="435C83BA"/>
    <w:lvl w:ilvl="0" w:tplc="4A5C0696">
      <w:start w:val="1"/>
      <w:numFmt w:val="decimal"/>
      <w:lvlText w:val="%1."/>
      <w:lvlJc w:val="left"/>
      <w:pPr>
        <w:ind w:left="120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4677FE7"/>
    <w:multiLevelType w:val="hybridMultilevel"/>
    <w:tmpl w:val="46DAA7F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38281305"/>
    <w:multiLevelType w:val="hybridMultilevel"/>
    <w:tmpl w:val="9AA6585E"/>
    <w:lvl w:ilvl="0" w:tplc="04090001">
      <w:start w:val="1"/>
      <w:numFmt w:val="bullet"/>
      <w:lvlText w:val=""/>
      <w:lvlJc w:val="left"/>
      <w:pPr>
        <w:ind w:left="650" w:hanging="440"/>
      </w:pPr>
      <w:rPr>
        <w:rFonts w:ascii="Wingdings" w:hAnsi="Wingdings" w:hint="default"/>
      </w:rPr>
    </w:lvl>
    <w:lvl w:ilvl="1" w:tplc="04090003" w:tentative="1">
      <w:start w:val="1"/>
      <w:numFmt w:val="bullet"/>
      <w:lvlText w:val=""/>
      <w:lvlJc w:val="left"/>
      <w:pPr>
        <w:ind w:left="1090" w:hanging="440"/>
      </w:pPr>
      <w:rPr>
        <w:rFonts w:ascii="Wingdings" w:hAnsi="Wingdings" w:hint="default"/>
      </w:rPr>
    </w:lvl>
    <w:lvl w:ilvl="2" w:tplc="04090005" w:tentative="1">
      <w:start w:val="1"/>
      <w:numFmt w:val="bullet"/>
      <w:lvlText w:val=""/>
      <w:lvlJc w:val="left"/>
      <w:pPr>
        <w:ind w:left="1530" w:hanging="440"/>
      </w:pPr>
      <w:rPr>
        <w:rFonts w:ascii="Wingdings" w:hAnsi="Wingdings" w:hint="default"/>
      </w:rPr>
    </w:lvl>
    <w:lvl w:ilvl="3" w:tplc="04090001" w:tentative="1">
      <w:start w:val="1"/>
      <w:numFmt w:val="bullet"/>
      <w:lvlText w:val=""/>
      <w:lvlJc w:val="left"/>
      <w:pPr>
        <w:ind w:left="1970" w:hanging="440"/>
      </w:pPr>
      <w:rPr>
        <w:rFonts w:ascii="Wingdings" w:hAnsi="Wingdings" w:hint="default"/>
      </w:rPr>
    </w:lvl>
    <w:lvl w:ilvl="4" w:tplc="04090003" w:tentative="1">
      <w:start w:val="1"/>
      <w:numFmt w:val="bullet"/>
      <w:lvlText w:val=""/>
      <w:lvlJc w:val="left"/>
      <w:pPr>
        <w:ind w:left="2410" w:hanging="440"/>
      </w:pPr>
      <w:rPr>
        <w:rFonts w:ascii="Wingdings" w:hAnsi="Wingdings" w:hint="default"/>
      </w:rPr>
    </w:lvl>
    <w:lvl w:ilvl="5" w:tplc="04090005" w:tentative="1">
      <w:start w:val="1"/>
      <w:numFmt w:val="bullet"/>
      <w:lvlText w:val=""/>
      <w:lvlJc w:val="left"/>
      <w:pPr>
        <w:ind w:left="2850" w:hanging="440"/>
      </w:pPr>
      <w:rPr>
        <w:rFonts w:ascii="Wingdings" w:hAnsi="Wingdings" w:hint="default"/>
      </w:rPr>
    </w:lvl>
    <w:lvl w:ilvl="6" w:tplc="04090001" w:tentative="1">
      <w:start w:val="1"/>
      <w:numFmt w:val="bullet"/>
      <w:lvlText w:val=""/>
      <w:lvlJc w:val="left"/>
      <w:pPr>
        <w:ind w:left="3290" w:hanging="440"/>
      </w:pPr>
      <w:rPr>
        <w:rFonts w:ascii="Wingdings" w:hAnsi="Wingdings" w:hint="default"/>
      </w:rPr>
    </w:lvl>
    <w:lvl w:ilvl="7" w:tplc="04090003" w:tentative="1">
      <w:start w:val="1"/>
      <w:numFmt w:val="bullet"/>
      <w:lvlText w:val=""/>
      <w:lvlJc w:val="left"/>
      <w:pPr>
        <w:ind w:left="3730" w:hanging="440"/>
      </w:pPr>
      <w:rPr>
        <w:rFonts w:ascii="Wingdings" w:hAnsi="Wingdings" w:hint="default"/>
      </w:rPr>
    </w:lvl>
    <w:lvl w:ilvl="8" w:tplc="04090005" w:tentative="1">
      <w:start w:val="1"/>
      <w:numFmt w:val="bullet"/>
      <w:lvlText w:val=""/>
      <w:lvlJc w:val="left"/>
      <w:pPr>
        <w:ind w:left="4170" w:hanging="440"/>
      </w:pPr>
      <w:rPr>
        <w:rFonts w:ascii="Wingdings" w:hAnsi="Wingdings" w:hint="default"/>
      </w:rPr>
    </w:lvl>
  </w:abstractNum>
  <w:abstractNum w:abstractNumId="14" w15:restartNumberingAfterBreak="0">
    <w:nsid w:val="392345A9"/>
    <w:multiLevelType w:val="multilevel"/>
    <w:tmpl w:val="6C348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830026"/>
    <w:multiLevelType w:val="hybridMultilevel"/>
    <w:tmpl w:val="BD24C1D4"/>
    <w:lvl w:ilvl="0" w:tplc="0409000F">
      <w:start w:val="1"/>
      <w:numFmt w:val="decimal"/>
      <w:lvlText w:val="%1."/>
      <w:lvlJc w:val="left"/>
      <w:pPr>
        <w:ind w:left="720" w:hanging="360"/>
      </w:pPr>
      <w:rPr>
        <w:rFonts w:hint="default"/>
        <w:b w:val="0"/>
        <w:bCs w:val="0"/>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13B3829"/>
    <w:multiLevelType w:val="hybridMultilevel"/>
    <w:tmpl w:val="07B030DC"/>
    <w:lvl w:ilvl="0" w:tplc="7C68162C">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4B85692F"/>
    <w:multiLevelType w:val="hybridMultilevel"/>
    <w:tmpl w:val="EF5411C2"/>
    <w:lvl w:ilvl="0" w:tplc="0409000F">
      <w:start w:val="1"/>
      <w:numFmt w:val="decimal"/>
      <w:lvlText w:val="%1."/>
      <w:lvlJc w:val="left"/>
      <w:pPr>
        <w:ind w:left="440" w:hanging="440"/>
      </w:pPr>
      <w:rPr>
        <w:rFonts w:hint="default"/>
      </w:rPr>
    </w:lvl>
    <w:lvl w:ilvl="1" w:tplc="04090003" w:tentative="1">
      <w:start w:val="1"/>
      <w:numFmt w:val="bullet"/>
      <w:lvlText w:val=""/>
      <w:lvlJc w:val="left"/>
      <w:pPr>
        <w:ind w:left="460" w:hanging="440"/>
      </w:pPr>
      <w:rPr>
        <w:rFonts w:ascii="Wingdings" w:hAnsi="Wingdings" w:hint="default"/>
      </w:rPr>
    </w:lvl>
    <w:lvl w:ilvl="2" w:tplc="04090005" w:tentative="1">
      <w:start w:val="1"/>
      <w:numFmt w:val="bullet"/>
      <w:lvlText w:val=""/>
      <w:lvlJc w:val="left"/>
      <w:pPr>
        <w:ind w:left="900" w:hanging="440"/>
      </w:pPr>
      <w:rPr>
        <w:rFonts w:ascii="Wingdings" w:hAnsi="Wingdings" w:hint="default"/>
      </w:rPr>
    </w:lvl>
    <w:lvl w:ilvl="3" w:tplc="04090001" w:tentative="1">
      <w:start w:val="1"/>
      <w:numFmt w:val="bullet"/>
      <w:lvlText w:val=""/>
      <w:lvlJc w:val="left"/>
      <w:pPr>
        <w:ind w:left="1340" w:hanging="440"/>
      </w:pPr>
      <w:rPr>
        <w:rFonts w:ascii="Wingdings" w:hAnsi="Wingdings" w:hint="default"/>
      </w:rPr>
    </w:lvl>
    <w:lvl w:ilvl="4" w:tplc="04090003" w:tentative="1">
      <w:start w:val="1"/>
      <w:numFmt w:val="bullet"/>
      <w:lvlText w:val=""/>
      <w:lvlJc w:val="left"/>
      <w:pPr>
        <w:ind w:left="1780" w:hanging="440"/>
      </w:pPr>
      <w:rPr>
        <w:rFonts w:ascii="Wingdings" w:hAnsi="Wingdings" w:hint="default"/>
      </w:rPr>
    </w:lvl>
    <w:lvl w:ilvl="5" w:tplc="04090005" w:tentative="1">
      <w:start w:val="1"/>
      <w:numFmt w:val="bullet"/>
      <w:lvlText w:val=""/>
      <w:lvlJc w:val="left"/>
      <w:pPr>
        <w:ind w:left="2220" w:hanging="440"/>
      </w:pPr>
      <w:rPr>
        <w:rFonts w:ascii="Wingdings" w:hAnsi="Wingdings" w:hint="default"/>
      </w:rPr>
    </w:lvl>
    <w:lvl w:ilvl="6" w:tplc="04090001" w:tentative="1">
      <w:start w:val="1"/>
      <w:numFmt w:val="bullet"/>
      <w:lvlText w:val=""/>
      <w:lvlJc w:val="left"/>
      <w:pPr>
        <w:ind w:left="2660" w:hanging="440"/>
      </w:pPr>
      <w:rPr>
        <w:rFonts w:ascii="Wingdings" w:hAnsi="Wingdings" w:hint="default"/>
      </w:rPr>
    </w:lvl>
    <w:lvl w:ilvl="7" w:tplc="04090003" w:tentative="1">
      <w:start w:val="1"/>
      <w:numFmt w:val="bullet"/>
      <w:lvlText w:val=""/>
      <w:lvlJc w:val="left"/>
      <w:pPr>
        <w:ind w:left="3100" w:hanging="440"/>
      </w:pPr>
      <w:rPr>
        <w:rFonts w:ascii="Wingdings" w:hAnsi="Wingdings" w:hint="default"/>
      </w:rPr>
    </w:lvl>
    <w:lvl w:ilvl="8" w:tplc="04090005" w:tentative="1">
      <w:start w:val="1"/>
      <w:numFmt w:val="bullet"/>
      <w:lvlText w:val=""/>
      <w:lvlJc w:val="left"/>
      <w:pPr>
        <w:ind w:left="3540" w:hanging="440"/>
      </w:pPr>
      <w:rPr>
        <w:rFonts w:ascii="Wingdings" w:hAnsi="Wingdings" w:hint="default"/>
      </w:rPr>
    </w:lvl>
  </w:abstractNum>
  <w:abstractNum w:abstractNumId="18" w15:restartNumberingAfterBreak="0">
    <w:nsid w:val="50F345AD"/>
    <w:multiLevelType w:val="hybridMultilevel"/>
    <w:tmpl w:val="66BA5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562FE0"/>
    <w:multiLevelType w:val="hybridMultilevel"/>
    <w:tmpl w:val="0F86D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834F70"/>
    <w:multiLevelType w:val="hybridMultilevel"/>
    <w:tmpl w:val="9FA4E3EA"/>
    <w:lvl w:ilvl="0" w:tplc="04090001">
      <w:start w:val="1"/>
      <w:numFmt w:val="bullet"/>
      <w:lvlText w:val=""/>
      <w:lvlJc w:val="left"/>
      <w:pPr>
        <w:ind w:left="780" w:hanging="360"/>
      </w:pPr>
      <w:rPr>
        <w:rFonts w:ascii="Symbol" w:hAnsi="Symbol" w:hint="default"/>
        <w:color w:val="000000" w:themeColor="text1"/>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1" w15:restartNumberingAfterBreak="0">
    <w:nsid w:val="65A41D5A"/>
    <w:multiLevelType w:val="hybridMultilevel"/>
    <w:tmpl w:val="B198C504"/>
    <w:lvl w:ilvl="0" w:tplc="A4606C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6733657D"/>
    <w:multiLevelType w:val="hybridMultilevel"/>
    <w:tmpl w:val="9D88101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9AB0CE7"/>
    <w:multiLevelType w:val="hybridMultilevel"/>
    <w:tmpl w:val="5C662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8944CF"/>
    <w:multiLevelType w:val="hybridMultilevel"/>
    <w:tmpl w:val="20D29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B65603"/>
    <w:multiLevelType w:val="hybridMultilevel"/>
    <w:tmpl w:val="CCF2D8BE"/>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6" w15:restartNumberingAfterBreak="0">
    <w:nsid w:val="720A3A7D"/>
    <w:multiLevelType w:val="multilevel"/>
    <w:tmpl w:val="124C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A27E58"/>
    <w:multiLevelType w:val="hybridMultilevel"/>
    <w:tmpl w:val="9754EF52"/>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num w:numId="1" w16cid:durableId="531890950">
    <w:abstractNumId w:val="13"/>
  </w:num>
  <w:num w:numId="2" w16cid:durableId="1464999545">
    <w:abstractNumId w:val="10"/>
  </w:num>
  <w:num w:numId="3" w16cid:durableId="2049447030">
    <w:abstractNumId w:val="4"/>
  </w:num>
  <w:num w:numId="4" w16cid:durableId="1021128343">
    <w:abstractNumId w:val="26"/>
  </w:num>
  <w:num w:numId="5" w16cid:durableId="1231312113">
    <w:abstractNumId w:val="14"/>
  </w:num>
  <w:num w:numId="6" w16cid:durableId="459997542">
    <w:abstractNumId w:val="17"/>
  </w:num>
  <w:num w:numId="7" w16cid:durableId="1474757005">
    <w:abstractNumId w:val="16"/>
  </w:num>
  <w:num w:numId="8" w16cid:durableId="2060398897">
    <w:abstractNumId w:val="21"/>
  </w:num>
  <w:num w:numId="9" w16cid:durableId="641734178">
    <w:abstractNumId w:val="9"/>
  </w:num>
  <w:num w:numId="10" w16cid:durableId="1149127642">
    <w:abstractNumId w:val="12"/>
  </w:num>
  <w:num w:numId="11" w16cid:durableId="1700231403">
    <w:abstractNumId w:val="0"/>
  </w:num>
  <w:num w:numId="12" w16cid:durableId="915674023">
    <w:abstractNumId w:val="1"/>
  </w:num>
  <w:num w:numId="13" w16cid:durableId="697046857">
    <w:abstractNumId w:val="27"/>
  </w:num>
  <w:num w:numId="14" w16cid:durableId="52390357">
    <w:abstractNumId w:val="25"/>
  </w:num>
  <w:num w:numId="15" w16cid:durableId="166747783">
    <w:abstractNumId w:val="11"/>
  </w:num>
  <w:num w:numId="16" w16cid:durableId="1527213233">
    <w:abstractNumId w:val="20"/>
  </w:num>
  <w:num w:numId="17" w16cid:durableId="1454669091">
    <w:abstractNumId w:val="19"/>
  </w:num>
  <w:num w:numId="18" w16cid:durableId="1067917521">
    <w:abstractNumId w:val="7"/>
  </w:num>
  <w:num w:numId="19" w16cid:durableId="1005745646">
    <w:abstractNumId w:val="24"/>
  </w:num>
  <w:num w:numId="20" w16cid:durableId="397024009">
    <w:abstractNumId w:val="18"/>
  </w:num>
  <w:num w:numId="21" w16cid:durableId="367607405">
    <w:abstractNumId w:val="23"/>
  </w:num>
  <w:num w:numId="22" w16cid:durableId="1711608390">
    <w:abstractNumId w:val="8"/>
  </w:num>
  <w:num w:numId="23" w16cid:durableId="1389112411">
    <w:abstractNumId w:val="5"/>
  </w:num>
  <w:num w:numId="24" w16cid:durableId="1255015108">
    <w:abstractNumId w:val="3"/>
  </w:num>
  <w:num w:numId="25" w16cid:durableId="1262690529">
    <w:abstractNumId w:val="22"/>
  </w:num>
  <w:num w:numId="26" w16cid:durableId="1382167272">
    <w:abstractNumId w:val="6"/>
  </w:num>
  <w:num w:numId="27" w16cid:durableId="1700741610">
    <w:abstractNumId w:val="15"/>
  </w:num>
  <w:num w:numId="28" w16cid:durableId="86128861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jian Huang">
    <w15:presenceInfo w15:providerId="AD" w15:userId="S::lhu896@ads.northwestern.edu::39ea51b7-d5e1-4345-858a-ebb6228efa19"/>
  </w15:person>
  <w15:person w15:author="w w">
    <w15:presenceInfo w15:providerId="Windows Live" w15:userId="8707932a1cd4e0f7"/>
  </w15:person>
  <w15:person w15:author="Chris Huang">
    <w15:presenceInfo w15:providerId="Windows Live" w15:userId="18909cae9d6bab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bordersDoNotSurroundHeader/>
  <w:bordersDoNotSurroundFooter/>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3A2"/>
    <w:rsid w:val="00007938"/>
    <w:rsid w:val="000118CD"/>
    <w:rsid w:val="00020E42"/>
    <w:rsid w:val="000222B1"/>
    <w:rsid w:val="00026766"/>
    <w:rsid w:val="0003294D"/>
    <w:rsid w:val="00051026"/>
    <w:rsid w:val="00053ED8"/>
    <w:rsid w:val="00055D4F"/>
    <w:rsid w:val="00056532"/>
    <w:rsid w:val="00057EF5"/>
    <w:rsid w:val="00060A20"/>
    <w:rsid w:val="00062CA3"/>
    <w:rsid w:val="000679EE"/>
    <w:rsid w:val="00072233"/>
    <w:rsid w:val="0007366F"/>
    <w:rsid w:val="00097B56"/>
    <w:rsid w:val="000A003E"/>
    <w:rsid w:val="000A4884"/>
    <w:rsid w:val="000A5D96"/>
    <w:rsid w:val="000C4924"/>
    <w:rsid w:val="000C4D1C"/>
    <w:rsid w:val="000D5876"/>
    <w:rsid w:val="000F0B16"/>
    <w:rsid w:val="00122A22"/>
    <w:rsid w:val="00123C64"/>
    <w:rsid w:val="001251B4"/>
    <w:rsid w:val="00125F5D"/>
    <w:rsid w:val="00130E58"/>
    <w:rsid w:val="001334AA"/>
    <w:rsid w:val="00133D5C"/>
    <w:rsid w:val="001425A5"/>
    <w:rsid w:val="00142E9D"/>
    <w:rsid w:val="00151F83"/>
    <w:rsid w:val="00152CC6"/>
    <w:rsid w:val="001539C5"/>
    <w:rsid w:val="00157333"/>
    <w:rsid w:val="0016513D"/>
    <w:rsid w:val="001820A5"/>
    <w:rsid w:val="001956EB"/>
    <w:rsid w:val="001974A8"/>
    <w:rsid w:val="001A4B54"/>
    <w:rsid w:val="001B1B22"/>
    <w:rsid w:val="001B62F7"/>
    <w:rsid w:val="001C14A6"/>
    <w:rsid w:val="001D2DBD"/>
    <w:rsid w:val="001E06AD"/>
    <w:rsid w:val="001F03B5"/>
    <w:rsid w:val="001F2043"/>
    <w:rsid w:val="001F5118"/>
    <w:rsid w:val="002030EA"/>
    <w:rsid w:val="0020523A"/>
    <w:rsid w:val="002104D9"/>
    <w:rsid w:val="00215226"/>
    <w:rsid w:val="00215564"/>
    <w:rsid w:val="0023566C"/>
    <w:rsid w:val="002358DB"/>
    <w:rsid w:val="00237D1B"/>
    <w:rsid w:val="00241F85"/>
    <w:rsid w:val="00253B0F"/>
    <w:rsid w:val="002660D2"/>
    <w:rsid w:val="0027447D"/>
    <w:rsid w:val="00281D46"/>
    <w:rsid w:val="002824B5"/>
    <w:rsid w:val="002A4AC7"/>
    <w:rsid w:val="002A68A5"/>
    <w:rsid w:val="002C1A16"/>
    <w:rsid w:val="002C6108"/>
    <w:rsid w:val="002D06FA"/>
    <w:rsid w:val="002D0CC1"/>
    <w:rsid w:val="002D0E81"/>
    <w:rsid w:val="002D2CF9"/>
    <w:rsid w:val="002F052C"/>
    <w:rsid w:val="002F1519"/>
    <w:rsid w:val="003014F0"/>
    <w:rsid w:val="00301EFD"/>
    <w:rsid w:val="00305FC1"/>
    <w:rsid w:val="003063E4"/>
    <w:rsid w:val="003149AD"/>
    <w:rsid w:val="0032365D"/>
    <w:rsid w:val="003239E2"/>
    <w:rsid w:val="003277BA"/>
    <w:rsid w:val="00335882"/>
    <w:rsid w:val="0034514D"/>
    <w:rsid w:val="00357AC2"/>
    <w:rsid w:val="00361795"/>
    <w:rsid w:val="003620CA"/>
    <w:rsid w:val="00363F54"/>
    <w:rsid w:val="0036793F"/>
    <w:rsid w:val="00370088"/>
    <w:rsid w:val="0037444E"/>
    <w:rsid w:val="00376E90"/>
    <w:rsid w:val="003816D7"/>
    <w:rsid w:val="003822C2"/>
    <w:rsid w:val="00391E18"/>
    <w:rsid w:val="00395996"/>
    <w:rsid w:val="00395E35"/>
    <w:rsid w:val="003A14A4"/>
    <w:rsid w:val="003A3CD0"/>
    <w:rsid w:val="003A62BD"/>
    <w:rsid w:val="003C3431"/>
    <w:rsid w:val="003C41B6"/>
    <w:rsid w:val="003E0568"/>
    <w:rsid w:val="003E0F12"/>
    <w:rsid w:val="003E4F6E"/>
    <w:rsid w:val="003E591D"/>
    <w:rsid w:val="003F6D90"/>
    <w:rsid w:val="00406195"/>
    <w:rsid w:val="004103B5"/>
    <w:rsid w:val="0041183E"/>
    <w:rsid w:val="00413C6F"/>
    <w:rsid w:val="00424B05"/>
    <w:rsid w:val="00433003"/>
    <w:rsid w:val="0043594A"/>
    <w:rsid w:val="00435FCC"/>
    <w:rsid w:val="00452253"/>
    <w:rsid w:val="004623F0"/>
    <w:rsid w:val="00465061"/>
    <w:rsid w:val="0046587F"/>
    <w:rsid w:val="00471B8B"/>
    <w:rsid w:val="00473880"/>
    <w:rsid w:val="004743C5"/>
    <w:rsid w:val="00475E01"/>
    <w:rsid w:val="00482B55"/>
    <w:rsid w:val="00485AFD"/>
    <w:rsid w:val="004935A9"/>
    <w:rsid w:val="004A0F56"/>
    <w:rsid w:val="004A1F53"/>
    <w:rsid w:val="004A4D5B"/>
    <w:rsid w:val="004B3380"/>
    <w:rsid w:val="004B35DA"/>
    <w:rsid w:val="004B3F41"/>
    <w:rsid w:val="004B66DA"/>
    <w:rsid w:val="004D1F45"/>
    <w:rsid w:val="004E1081"/>
    <w:rsid w:val="004E6FD1"/>
    <w:rsid w:val="004F3441"/>
    <w:rsid w:val="004F4A3A"/>
    <w:rsid w:val="004F5263"/>
    <w:rsid w:val="004F6D62"/>
    <w:rsid w:val="0050139A"/>
    <w:rsid w:val="00503F7E"/>
    <w:rsid w:val="00506DFD"/>
    <w:rsid w:val="00516AC4"/>
    <w:rsid w:val="00523F0F"/>
    <w:rsid w:val="00526FAD"/>
    <w:rsid w:val="00537DD0"/>
    <w:rsid w:val="005527F7"/>
    <w:rsid w:val="0055645B"/>
    <w:rsid w:val="00562342"/>
    <w:rsid w:val="005670B4"/>
    <w:rsid w:val="00572A8C"/>
    <w:rsid w:val="00585294"/>
    <w:rsid w:val="00593015"/>
    <w:rsid w:val="005A02BF"/>
    <w:rsid w:val="005A2756"/>
    <w:rsid w:val="005A6A9F"/>
    <w:rsid w:val="005A6AAF"/>
    <w:rsid w:val="005B0A4D"/>
    <w:rsid w:val="005C0DCD"/>
    <w:rsid w:val="005C25FA"/>
    <w:rsid w:val="005D1BEE"/>
    <w:rsid w:val="005D2C43"/>
    <w:rsid w:val="005D67E8"/>
    <w:rsid w:val="005D79FB"/>
    <w:rsid w:val="005E0CA7"/>
    <w:rsid w:val="005E1429"/>
    <w:rsid w:val="005E1FF9"/>
    <w:rsid w:val="00610992"/>
    <w:rsid w:val="00614E48"/>
    <w:rsid w:val="00617AB3"/>
    <w:rsid w:val="006227C5"/>
    <w:rsid w:val="0062692A"/>
    <w:rsid w:val="00630DC9"/>
    <w:rsid w:val="0063636B"/>
    <w:rsid w:val="006412FF"/>
    <w:rsid w:val="00665555"/>
    <w:rsid w:val="00673EAF"/>
    <w:rsid w:val="00680311"/>
    <w:rsid w:val="006803A2"/>
    <w:rsid w:val="00684CC0"/>
    <w:rsid w:val="00684FD1"/>
    <w:rsid w:val="00687120"/>
    <w:rsid w:val="00687ED5"/>
    <w:rsid w:val="00690E44"/>
    <w:rsid w:val="00697FB7"/>
    <w:rsid w:val="006A1366"/>
    <w:rsid w:val="006A1F6A"/>
    <w:rsid w:val="006A2865"/>
    <w:rsid w:val="006B07A5"/>
    <w:rsid w:val="006B2974"/>
    <w:rsid w:val="006B39DD"/>
    <w:rsid w:val="006B6EF3"/>
    <w:rsid w:val="006E135C"/>
    <w:rsid w:val="007014EE"/>
    <w:rsid w:val="007113A4"/>
    <w:rsid w:val="0071192D"/>
    <w:rsid w:val="00711A07"/>
    <w:rsid w:val="007147FF"/>
    <w:rsid w:val="00724870"/>
    <w:rsid w:val="00725432"/>
    <w:rsid w:val="0073374E"/>
    <w:rsid w:val="00733A8A"/>
    <w:rsid w:val="007370DF"/>
    <w:rsid w:val="00740146"/>
    <w:rsid w:val="00744D6E"/>
    <w:rsid w:val="00760B32"/>
    <w:rsid w:val="007668B5"/>
    <w:rsid w:val="00767657"/>
    <w:rsid w:val="00767A78"/>
    <w:rsid w:val="0077475B"/>
    <w:rsid w:val="00774B13"/>
    <w:rsid w:val="0077643D"/>
    <w:rsid w:val="0078032A"/>
    <w:rsid w:val="00793E7E"/>
    <w:rsid w:val="00795F56"/>
    <w:rsid w:val="007A34CC"/>
    <w:rsid w:val="007B6D92"/>
    <w:rsid w:val="007C1628"/>
    <w:rsid w:val="007C5025"/>
    <w:rsid w:val="007D1BD4"/>
    <w:rsid w:val="007D5500"/>
    <w:rsid w:val="007E2FD1"/>
    <w:rsid w:val="00804FF9"/>
    <w:rsid w:val="008050DC"/>
    <w:rsid w:val="00821BF2"/>
    <w:rsid w:val="00822A3E"/>
    <w:rsid w:val="00824567"/>
    <w:rsid w:val="0082704A"/>
    <w:rsid w:val="008314AF"/>
    <w:rsid w:val="00836563"/>
    <w:rsid w:val="0084124F"/>
    <w:rsid w:val="008511B4"/>
    <w:rsid w:val="00861D28"/>
    <w:rsid w:val="008628EB"/>
    <w:rsid w:val="00866291"/>
    <w:rsid w:val="008672EF"/>
    <w:rsid w:val="008802A7"/>
    <w:rsid w:val="00886FEA"/>
    <w:rsid w:val="008902F6"/>
    <w:rsid w:val="00892CE6"/>
    <w:rsid w:val="008A2E3B"/>
    <w:rsid w:val="008A6F77"/>
    <w:rsid w:val="008B3830"/>
    <w:rsid w:val="008B3B11"/>
    <w:rsid w:val="008C2285"/>
    <w:rsid w:val="008C2D1A"/>
    <w:rsid w:val="008C36E9"/>
    <w:rsid w:val="008C3BC7"/>
    <w:rsid w:val="008C49C0"/>
    <w:rsid w:val="008C502C"/>
    <w:rsid w:val="008E6FFA"/>
    <w:rsid w:val="008F000A"/>
    <w:rsid w:val="00901CA6"/>
    <w:rsid w:val="009232CE"/>
    <w:rsid w:val="009332CA"/>
    <w:rsid w:val="00937BD3"/>
    <w:rsid w:val="00943B5D"/>
    <w:rsid w:val="00950A42"/>
    <w:rsid w:val="00952516"/>
    <w:rsid w:val="00955719"/>
    <w:rsid w:val="00966A1A"/>
    <w:rsid w:val="00975411"/>
    <w:rsid w:val="0098194A"/>
    <w:rsid w:val="00983FFF"/>
    <w:rsid w:val="009904EF"/>
    <w:rsid w:val="009A5418"/>
    <w:rsid w:val="009C019B"/>
    <w:rsid w:val="009C318A"/>
    <w:rsid w:val="009D0350"/>
    <w:rsid w:val="009D6569"/>
    <w:rsid w:val="009E3FA0"/>
    <w:rsid w:val="009E5025"/>
    <w:rsid w:val="009F31A2"/>
    <w:rsid w:val="009F68CA"/>
    <w:rsid w:val="00A114DA"/>
    <w:rsid w:val="00A15E6A"/>
    <w:rsid w:val="00A23994"/>
    <w:rsid w:val="00A23F95"/>
    <w:rsid w:val="00A25C77"/>
    <w:rsid w:val="00A451B4"/>
    <w:rsid w:val="00A65F8D"/>
    <w:rsid w:val="00A663AE"/>
    <w:rsid w:val="00A765FB"/>
    <w:rsid w:val="00A81D00"/>
    <w:rsid w:val="00A848EA"/>
    <w:rsid w:val="00A84C70"/>
    <w:rsid w:val="00A8508E"/>
    <w:rsid w:val="00A852F9"/>
    <w:rsid w:val="00A86B33"/>
    <w:rsid w:val="00A9102B"/>
    <w:rsid w:val="00A91DB3"/>
    <w:rsid w:val="00A93BB7"/>
    <w:rsid w:val="00A95644"/>
    <w:rsid w:val="00AD50DD"/>
    <w:rsid w:val="00AF2CBF"/>
    <w:rsid w:val="00AF67E6"/>
    <w:rsid w:val="00AF6DE5"/>
    <w:rsid w:val="00B35D47"/>
    <w:rsid w:val="00B41D6C"/>
    <w:rsid w:val="00B46A2F"/>
    <w:rsid w:val="00B507E3"/>
    <w:rsid w:val="00B608B7"/>
    <w:rsid w:val="00B6275B"/>
    <w:rsid w:val="00B65EA6"/>
    <w:rsid w:val="00B67B66"/>
    <w:rsid w:val="00B8037C"/>
    <w:rsid w:val="00B81351"/>
    <w:rsid w:val="00B81B29"/>
    <w:rsid w:val="00B863BB"/>
    <w:rsid w:val="00B90470"/>
    <w:rsid w:val="00B91469"/>
    <w:rsid w:val="00BA7543"/>
    <w:rsid w:val="00BB1CA5"/>
    <w:rsid w:val="00BC662C"/>
    <w:rsid w:val="00BD38A8"/>
    <w:rsid w:val="00C1100A"/>
    <w:rsid w:val="00C14325"/>
    <w:rsid w:val="00C25AA5"/>
    <w:rsid w:val="00C31326"/>
    <w:rsid w:val="00C342B1"/>
    <w:rsid w:val="00C3444F"/>
    <w:rsid w:val="00C43E89"/>
    <w:rsid w:val="00C51DA0"/>
    <w:rsid w:val="00C5734F"/>
    <w:rsid w:val="00C623F6"/>
    <w:rsid w:val="00C65BFA"/>
    <w:rsid w:val="00C662FB"/>
    <w:rsid w:val="00C678E0"/>
    <w:rsid w:val="00C722A4"/>
    <w:rsid w:val="00C72649"/>
    <w:rsid w:val="00C770D7"/>
    <w:rsid w:val="00C814A0"/>
    <w:rsid w:val="00C93B30"/>
    <w:rsid w:val="00C95EA1"/>
    <w:rsid w:val="00CB258B"/>
    <w:rsid w:val="00CB31B7"/>
    <w:rsid w:val="00CD6F1A"/>
    <w:rsid w:val="00CF5BD1"/>
    <w:rsid w:val="00D01A56"/>
    <w:rsid w:val="00D04BD2"/>
    <w:rsid w:val="00D200C0"/>
    <w:rsid w:val="00D2240C"/>
    <w:rsid w:val="00D2504C"/>
    <w:rsid w:val="00D25AD1"/>
    <w:rsid w:val="00D27151"/>
    <w:rsid w:val="00D3115E"/>
    <w:rsid w:val="00D319E8"/>
    <w:rsid w:val="00D32BAC"/>
    <w:rsid w:val="00D424CA"/>
    <w:rsid w:val="00D44B81"/>
    <w:rsid w:val="00D46816"/>
    <w:rsid w:val="00D60CB0"/>
    <w:rsid w:val="00D61662"/>
    <w:rsid w:val="00D64CB3"/>
    <w:rsid w:val="00D65F3E"/>
    <w:rsid w:val="00D8682A"/>
    <w:rsid w:val="00D9199F"/>
    <w:rsid w:val="00DA2378"/>
    <w:rsid w:val="00DB7B5A"/>
    <w:rsid w:val="00DD0B65"/>
    <w:rsid w:val="00DD3AA0"/>
    <w:rsid w:val="00DD3DDD"/>
    <w:rsid w:val="00DD5CB3"/>
    <w:rsid w:val="00DE6C83"/>
    <w:rsid w:val="00DE759B"/>
    <w:rsid w:val="00DF7BDF"/>
    <w:rsid w:val="00E12DA1"/>
    <w:rsid w:val="00E23C6A"/>
    <w:rsid w:val="00E24B93"/>
    <w:rsid w:val="00E251CF"/>
    <w:rsid w:val="00E27720"/>
    <w:rsid w:val="00E37181"/>
    <w:rsid w:val="00E4153D"/>
    <w:rsid w:val="00E41799"/>
    <w:rsid w:val="00E50222"/>
    <w:rsid w:val="00E542FB"/>
    <w:rsid w:val="00E6289C"/>
    <w:rsid w:val="00E722E0"/>
    <w:rsid w:val="00E900FE"/>
    <w:rsid w:val="00EB5D0A"/>
    <w:rsid w:val="00EB693C"/>
    <w:rsid w:val="00EC224C"/>
    <w:rsid w:val="00EC3E4B"/>
    <w:rsid w:val="00EE1122"/>
    <w:rsid w:val="00EF105F"/>
    <w:rsid w:val="00EF303C"/>
    <w:rsid w:val="00EF583E"/>
    <w:rsid w:val="00F055CA"/>
    <w:rsid w:val="00F07848"/>
    <w:rsid w:val="00F13CD1"/>
    <w:rsid w:val="00F23026"/>
    <w:rsid w:val="00F30080"/>
    <w:rsid w:val="00F35284"/>
    <w:rsid w:val="00F355A6"/>
    <w:rsid w:val="00F37E3B"/>
    <w:rsid w:val="00F4446C"/>
    <w:rsid w:val="00F54187"/>
    <w:rsid w:val="00F56F19"/>
    <w:rsid w:val="00F576CD"/>
    <w:rsid w:val="00F60558"/>
    <w:rsid w:val="00F87410"/>
    <w:rsid w:val="00F90822"/>
    <w:rsid w:val="00F90E67"/>
    <w:rsid w:val="00F92662"/>
    <w:rsid w:val="00F93CBF"/>
    <w:rsid w:val="00F965B5"/>
    <w:rsid w:val="00F968E9"/>
    <w:rsid w:val="00FA0D60"/>
    <w:rsid w:val="00FA6425"/>
    <w:rsid w:val="00FB0783"/>
    <w:rsid w:val="00FD21B8"/>
    <w:rsid w:val="00FE2033"/>
    <w:rsid w:val="00FE5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C8E0E4"/>
  <w15:chartTrackingRefBased/>
  <w15:docId w15:val="{6F37D91E-E207-4EC7-8C75-D1828FF9F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425"/>
    <w:pPr>
      <w:ind w:firstLineChars="200" w:firstLine="420"/>
    </w:pPr>
  </w:style>
  <w:style w:type="paragraph" w:styleId="NormalWeb">
    <w:name w:val="Normal (Web)"/>
    <w:basedOn w:val="Normal"/>
    <w:uiPriority w:val="99"/>
    <w:unhideWhenUsed/>
    <w:rsid w:val="00D25AD1"/>
    <w:pPr>
      <w:widowControl/>
      <w:spacing w:before="100" w:beforeAutospacing="1" w:after="100" w:afterAutospacing="1"/>
      <w:jc w:val="left"/>
    </w:pPr>
    <w:rPr>
      <w:rFonts w:ascii="SimSun" w:eastAsia="SimSun" w:hAnsi="SimSun" w:cs="SimSun"/>
      <w:kern w:val="0"/>
      <w:sz w:val="24"/>
      <w:szCs w:val="24"/>
      <w14:ligatures w14:val="none"/>
    </w:rPr>
  </w:style>
  <w:style w:type="paragraph" w:styleId="Caption">
    <w:name w:val="caption"/>
    <w:basedOn w:val="Normal"/>
    <w:next w:val="Normal"/>
    <w:uiPriority w:val="35"/>
    <w:unhideWhenUsed/>
    <w:qFormat/>
    <w:rsid w:val="00BA7543"/>
    <w:rPr>
      <w:rFonts w:asciiTheme="majorHAnsi" w:eastAsia="SimHei" w:hAnsiTheme="majorHAnsi" w:cstheme="majorBidi"/>
      <w:sz w:val="20"/>
      <w:szCs w:val="20"/>
    </w:rPr>
  </w:style>
  <w:style w:type="paragraph" w:styleId="FootnoteText">
    <w:name w:val="footnote text"/>
    <w:basedOn w:val="Normal"/>
    <w:link w:val="FootnoteTextChar"/>
    <w:uiPriority w:val="99"/>
    <w:semiHidden/>
    <w:unhideWhenUsed/>
    <w:rsid w:val="00D424CA"/>
    <w:pPr>
      <w:snapToGrid w:val="0"/>
      <w:jc w:val="left"/>
    </w:pPr>
    <w:rPr>
      <w:sz w:val="18"/>
      <w:szCs w:val="18"/>
    </w:rPr>
  </w:style>
  <w:style w:type="character" w:customStyle="1" w:styleId="FootnoteTextChar">
    <w:name w:val="Footnote Text Char"/>
    <w:basedOn w:val="DefaultParagraphFont"/>
    <w:link w:val="FootnoteText"/>
    <w:uiPriority w:val="99"/>
    <w:semiHidden/>
    <w:rsid w:val="00D424CA"/>
    <w:rPr>
      <w:sz w:val="18"/>
      <w:szCs w:val="18"/>
    </w:rPr>
  </w:style>
  <w:style w:type="character" w:styleId="FootnoteReference">
    <w:name w:val="footnote reference"/>
    <w:basedOn w:val="DefaultParagraphFont"/>
    <w:uiPriority w:val="99"/>
    <w:semiHidden/>
    <w:unhideWhenUsed/>
    <w:rsid w:val="00D424CA"/>
    <w:rPr>
      <w:vertAlign w:val="superscript"/>
    </w:rPr>
  </w:style>
  <w:style w:type="paragraph" w:customStyle="1" w:styleId="paragraph">
    <w:name w:val="paragraph"/>
    <w:basedOn w:val="Normal"/>
    <w:rsid w:val="00C623F6"/>
    <w:pPr>
      <w:widowControl/>
      <w:spacing w:before="100" w:beforeAutospacing="1" w:after="100" w:afterAutospacing="1"/>
      <w:jc w:val="left"/>
    </w:pPr>
    <w:rPr>
      <w:rFonts w:ascii="SimSun" w:eastAsia="SimSun" w:hAnsi="SimSun" w:cs="SimSun"/>
      <w:kern w:val="0"/>
      <w:sz w:val="24"/>
      <w:szCs w:val="24"/>
      <w14:ligatures w14:val="none"/>
    </w:rPr>
  </w:style>
  <w:style w:type="character" w:customStyle="1" w:styleId="normaltextrun">
    <w:name w:val="normaltextrun"/>
    <w:basedOn w:val="DefaultParagraphFont"/>
    <w:rsid w:val="00C623F6"/>
  </w:style>
  <w:style w:type="character" w:customStyle="1" w:styleId="eop">
    <w:name w:val="eop"/>
    <w:basedOn w:val="DefaultParagraphFont"/>
    <w:rsid w:val="00C623F6"/>
  </w:style>
  <w:style w:type="paragraph" w:styleId="Revision">
    <w:name w:val="Revision"/>
    <w:hidden/>
    <w:uiPriority w:val="99"/>
    <w:semiHidden/>
    <w:rsid w:val="00D27151"/>
  </w:style>
  <w:style w:type="character" w:styleId="CommentReference">
    <w:name w:val="annotation reference"/>
    <w:basedOn w:val="DefaultParagraphFont"/>
    <w:uiPriority w:val="99"/>
    <w:semiHidden/>
    <w:unhideWhenUsed/>
    <w:rsid w:val="0027447D"/>
    <w:rPr>
      <w:sz w:val="16"/>
      <w:szCs w:val="16"/>
    </w:rPr>
  </w:style>
  <w:style w:type="paragraph" w:styleId="CommentText">
    <w:name w:val="annotation text"/>
    <w:basedOn w:val="Normal"/>
    <w:link w:val="CommentTextChar"/>
    <w:uiPriority w:val="99"/>
    <w:unhideWhenUsed/>
    <w:rsid w:val="0027447D"/>
    <w:rPr>
      <w:sz w:val="20"/>
      <w:szCs w:val="20"/>
    </w:rPr>
  </w:style>
  <w:style w:type="character" w:customStyle="1" w:styleId="CommentTextChar">
    <w:name w:val="Comment Text Char"/>
    <w:basedOn w:val="DefaultParagraphFont"/>
    <w:link w:val="CommentText"/>
    <w:uiPriority w:val="99"/>
    <w:rsid w:val="0027447D"/>
    <w:rPr>
      <w:sz w:val="20"/>
      <w:szCs w:val="20"/>
    </w:rPr>
  </w:style>
  <w:style w:type="paragraph" w:styleId="CommentSubject">
    <w:name w:val="annotation subject"/>
    <w:basedOn w:val="CommentText"/>
    <w:next w:val="CommentText"/>
    <w:link w:val="CommentSubjectChar"/>
    <w:uiPriority w:val="99"/>
    <w:semiHidden/>
    <w:unhideWhenUsed/>
    <w:rsid w:val="0027447D"/>
    <w:rPr>
      <w:b/>
      <w:bCs/>
    </w:rPr>
  </w:style>
  <w:style w:type="character" w:customStyle="1" w:styleId="CommentSubjectChar">
    <w:name w:val="Comment Subject Char"/>
    <w:basedOn w:val="CommentTextChar"/>
    <w:link w:val="CommentSubject"/>
    <w:uiPriority w:val="99"/>
    <w:semiHidden/>
    <w:rsid w:val="0027447D"/>
    <w:rPr>
      <w:b/>
      <w:bCs/>
      <w:sz w:val="20"/>
      <w:szCs w:val="20"/>
    </w:rPr>
  </w:style>
  <w:style w:type="character" w:styleId="Hyperlink">
    <w:name w:val="Hyperlink"/>
    <w:basedOn w:val="DefaultParagraphFont"/>
    <w:uiPriority w:val="99"/>
    <w:unhideWhenUsed/>
    <w:rsid w:val="00861D28"/>
    <w:rPr>
      <w:color w:val="0563C1" w:themeColor="hyperlink"/>
      <w:u w:val="single"/>
    </w:rPr>
  </w:style>
  <w:style w:type="character" w:styleId="UnresolvedMention">
    <w:name w:val="Unresolved Mention"/>
    <w:basedOn w:val="DefaultParagraphFont"/>
    <w:uiPriority w:val="99"/>
    <w:semiHidden/>
    <w:unhideWhenUsed/>
    <w:rsid w:val="00861D28"/>
    <w:rPr>
      <w:color w:val="605E5C"/>
      <w:shd w:val="clear" w:color="auto" w:fill="E1DFDD"/>
    </w:rPr>
  </w:style>
  <w:style w:type="paragraph" w:styleId="EndnoteText">
    <w:name w:val="endnote text"/>
    <w:basedOn w:val="Normal"/>
    <w:link w:val="EndnoteTextChar"/>
    <w:uiPriority w:val="99"/>
    <w:semiHidden/>
    <w:unhideWhenUsed/>
    <w:rsid w:val="00861D28"/>
    <w:pPr>
      <w:snapToGrid w:val="0"/>
      <w:jc w:val="left"/>
    </w:pPr>
  </w:style>
  <w:style w:type="character" w:customStyle="1" w:styleId="EndnoteTextChar">
    <w:name w:val="Endnote Text Char"/>
    <w:basedOn w:val="DefaultParagraphFont"/>
    <w:link w:val="EndnoteText"/>
    <w:uiPriority w:val="99"/>
    <w:semiHidden/>
    <w:rsid w:val="00861D28"/>
  </w:style>
  <w:style w:type="character" w:styleId="EndnoteReference">
    <w:name w:val="endnote reference"/>
    <w:basedOn w:val="DefaultParagraphFont"/>
    <w:uiPriority w:val="99"/>
    <w:semiHidden/>
    <w:unhideWhenUsed/>
    <w:rsid w:val="00861D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54221">
      <w:bodyDiv w:val="1"/>
      <w:marLeft w:val="0"/>
      <w:marRight w:val="0"/>
      <w:marTop w:val="0"/>
      <w:marBottom w:val="0"/>
      <w:divBdr>
        <w:top w:val="none" w:sz="0" w:space="0" w:color="auto"/>
        <w:left w:val="none" w:sz="0" w:space="0" w:color="auto"/>
        <w:bottom w:val="none" w:sz="0" w:space="0" w:color="auto"/>
        <w:right w:val="none" w:sz="0" w:space="0" w:color="auto"/>
      </w:divBdr>
    </w:div>
    <w:div w:id="252714385">
      <w:bodyDiv w:val="1"/>
      <w:marLeft w:val="0"/>
      <w:marRight w:val="0"/>
      <w:marTop w:val="0"/>
      <w:marBottom w:val="0"/>
      <w:divBdr>
        <w:top w:val="none" w:sz="0" w:space="0" w:color="auto"/>
        <w:left w:val="none" w:sz="0" w:space="0" w:color="auto"/>
        <w:bottom w:val="none" w:sz="0" w:space="0" w:color="auto"/>
        <w:right w:val="none" w:sz="0" w:space="0" w:color="auto"/>
      </w:divBdr>
    </w:div>
    <w:div w:id="383021449">
      <w:bodyDiv w:val="1"/>
      <w:marLeft w:val="0"/>
      <w:marRight w:val="0"/>
      <w:marTop w:val="0"/>
      <w:marBottom w:val="0"/>
      <w:divBdr>
        <w:top w:val="none" w:sz="0" w:space="0" w:color="auto"/>
        <w:left w:val="none" w:sz="0" w:space="0" w:color="auto"/>
        <w:bottom w:val="none" w:sz="0" w:space="0" w:color="auto"/>
        <w:right w:val="none" w:sz="0" w:space="0" w:color="auto"/>
      </w:divBdr>
    </w:div>
    <w:div w:id="551186709">
      <w:bodyDiv w:val="1"/>
      <w:marLeft w:val="0"/>
      <w:marRight w:val="0"/>
      <w:marTop w:val="0"/>
      <w:marBottom w:val="0"/>
      <w:divBdr>
        <w:top w:val="none" w:sz="0" w:space="0" w:color="auto"/>
        <w:left w:val="none" w:sz="0" w:space="0" w:color="auto"/>
        <w:bottom w:val="none" w:sz="0" w:space="0" w:color="auto"/>
        <w:right w:val="none" w:sz="0" w:space="0" w:color="auto"/>
      </w:divBdr>
    </w:div>
    <w:div w:id="630481989">
      <w:bodyDiv w:val="1"/>
      <w:marLeft w:val="0"/>
      <w:marRight w:val="0"/>
      <w:marTop w:val="0"/>
      <w:marBottom w:val="0"/>
      <w:divBdr>
        <w:top w:val="none" w:sz="0" w:space="0" w:color="auto"/>
        <w:left w:val="none" w:sz="0" w:space="0" w:color="auto"/>
        <w:bottom w:val="none" w:sz="0" w:space="0" w:color="auto"/>
        <w:right w:val="none" w:sz="0" w:space="0" w:color="auto"/>
      </w:divBdr>
      <w:divsChild>
        <w:div w:id="120653905">
          <w:marLeft w:val="0"/>
          <w:marRight w:val="0"/>
          <w:marTop w:val="0"/>
          <w:marBottom w:val="0"/>
          <w:divBdr>
            <w:top w:val="none" w:sz="0" w:space="0" w:color="auto"/>
            <w:left w:val="none" w:sz="0" w:space="0" w:color="auto"/>
            <w:bottom w:val="none" w:sz="0" w:space="0" w:color="auto"/>
            <w:right w:val="none" w:sz="0" w:space="0" w:color="auto"/>
          </w:divBdr>
        </w:div>
        <w:div w:id="120732267">
          <w:marLeft w:val="0"/>
          <w:marRight w:val="0"/>
          <w:marTop w:val="0"/>
          <w:marBottom w:val="0"/>
          <w:divBdr>
            <w:top w:val="none" w:sz="0" w:space="0" w:color="auto"/>
            <w:left w:val="none" w:sz="0" w:space="0" w:color="auto"/>
            <w:bottom w:val="none" w:sz="0" w:space="0" w:color="auto"/>
            <w:right w:val="none" w:sz="0" w:space="0" w:color="auto"/>
          </w:divBdr>
        </w:div>
        <w:div w:id="588932017">
          <w:marLeft w:val="0"/>
          <w:marRight w:val="0"/>
          <w:marTop w:val="0"/>
          <w:marBottom w:val="0"/>
          <w:divBdr>
            <w:top w:val="none" w:sz="0" w:space="0" w:color="auto"/>
            <w:left w:val="none" w:sz="0" w:space="0" w:color="auto"/>
            <w:bottom w:val="none" w:sz="0" w:space="0" w:color="auto"/>
            <w:right w:val="none" w:sz="0" w:space="0" w:color="auto"/>
          </w:divBdr>
        </w:div>
      </w:divsChild>
    </w:div>
    <w:div w:id="856886669">
      <w:bodyDiv w:val="1"/>
      <w:marLeft w:val="0"/>
      <w:marRight w:val="0"/>
      <w:marTop w:val="0"/>
      <w:marBottom w:val="0"/>
      <w:divBdr>
        <w:top w:val="none" w:sz="0" w:space="0" w:color="auto"/>
        <w:left w:val="none" w:sz="0" w:space="0" w:color="auto"/>
        <w:bottom w:val="none" w:sz="0" w:space="0" w:color="auto"/>
        <w:right w:val="none" w:sz="0" w:space="0" w:color="auto"/>
      </w:divBdr>
    </w:div>
    <w:div w:id="919413638">
      <w:bodyDiv w:val="1"/>
      <w:marLeft w:val="0"/>
      <w:marRight w:val="0"/>
      <w:marTop w:val="0"/>
      <w:marBottom w:val="0"/>
      <w:divBdr>
        <w:top w:val="none" w:sz="0" w:space="0" w:color="auto"/>
        <w:left w:val="none" w:sz="0" w:space="0" w:color="auto"/>
        <w:bottom w:val="none" w:sz="0" w:space="0" w:color="auto"/>
        <w:right w:val="none" w:sz="0" w:space="0" w:color="auto"/>
      </w:divBdr>
    </w:div>
    <w:div w:id="992879668">
      <w:bodyDiv w:val="1"/>
      <w:marLeft w:val="0"/>
      <w:marRight w:val="0"/>
      <w:marTop w:val="0"/>
      <w:marBottom w:val="0"/>
      <w:divBdr>
        <w:top w:val="none" w:sz="0" w:space="0" w:color="auto"/>
        <w:left w:val="none" w:sz="0" w:space="0" w:color="auto"/>
        <w:bottom w:val="none" w:sz="0" w:space="0" w:color="auto"/>
        <w:right w:val="none" w:sz="0" w:space="0" w:color="auto"/>
      </w:divBdr>
    </w:div>
    <w:div w:id="1015813115">
      <w:bodyDiv w:val="1"/>
      <w:marLeft w:val="0"/>
      <w:marRight w:val="0"/>
      <w:marTop w:val="0"/>
      <w:marBottom w:val="0"/>
      <w:divBdr>
        <w:top w:val="none" w:sz="0" w:space="0" w:color="auto"/>
        <w:left w:val="none" w:sz="0" w:space="0" w:color="auto"/>
        <w:bottom w:val="none" w:sz="0" w:space="0" w:color="auto"/>
        <w:right w:val="none" w:sz="0" w:space="0" w:color="auto"/>
      </w:divBdr>
    </w:div>
    <w:div w:id="1282148627">
      <w:bodyDiv w:val="1"/>
      <w:marLeft w:val="0"/>
      <w:marRight w:val="0"/>
      <w:marTop w:val="0"/>
      <w:marBottom w:val="0"/>
      <w:divBdr>
        <w:top w:val="none" w:sz="0" w:space="0" w:color="auto"/>
        <w:left w:val="none" w:sz="0" w:space="0" w:color="auto"/>
        <w:bottom w:val="none" w:sz="0" w:space="0" w:color="auto"/>
        <w:right w:val="none" w:sz="0" w:space="0" w:color="auto"/>
      </w:divBdr>
    </w:div>
    <w:div w:id="1329095517">
      <w:bodyDiv w:val="1"/>
      <w:marLeft w:val="0"/>
      <w:marRight w:val="0"/>
      <w:marTop w:val="0"/>
      <w:marBottom w:val="0"/>
      <w:divBdr>
        <w:top w:val="none" w:sz="0" w:space="0" w:color="auto"/>
        <w:left w:val="none" w:sz="0" w:space="0" w:color="auto"/>
        <w:bottom w:val="none" w:sz="0" w:space="0" w:color="auto"/>
        <w:right w:val="none" w:sz="0" w:space="0" w:color="auto"/>
      </w:divBdr>
    </w:div>
    <w:div w:id="1329753861">
      <w:bodyDiv w:val="1"/>
      <w:marLeft w:val="0"/>
      <w:marRight w:val="0"/>
      <w:marTop w:val="0"/>
      <w:marBottom w:val="0"/>
      <w:divBdr>
        <w:top w:val="none" w:sz="0" w:space="0" w:color="auto"/>
        <w:left w:val="none" w:sz="0" w:space="0" w:color="auto"/>
        <w:bottom w:val="none" w:sz="0" w:space="0" w:color="auto"/>
        <w:right w:val="none" w:sz="0" w:space="0" w:color="auto"/>
      </w:divBdr>
    </w:div>
    <w:div w:id="1444610988">
      <w:bodyDiv w:val="1"/>
      <w:marLeft w:val="0"/>
      <w:marRight w:val="0"/>
      <w:marTop w:val="0"/>
      <w:marBottom w:val="0"/>
      <w:divBdr>
        <w:top w:val="none" w:sz="0" w:space="0" w:color="auto"/>
        <w:left w:val="none" w:sz="0" w:space="0" w:color="auto"/>
        <w:bottom w:val="none" w:sz="0" w:space="0" w:color="auto"/>
        <w:right w:val="none" w:sz="0" w:space="0" w:color="auto"/>
      </w:divBdr>
    </w:div>
    <w:div w:id="1525946206">
      <w:bodyDiv w:val="1"/>
      <w:marLeft w:val="0"/>
      <w:marRight w:val="0"/>
      <w:marTop w:val="0"/>
      <w:marBottom w:val="0"/>
      <w:divBdr>
        <w:top w:val="none" w:sz="0" w:space="0" w:color="auto"/>
        <w:left w:val="none" w:sz="0" w:space="0" w:color="auto"/>
        <w:bottom w:val="none" w:sz="0" w:space="0" w:color="auto"/>
        <w:right w:val="none" w:sz="0" w:space="0" w:color="auto"/>
      </w:divBdr>
    </w:div>
    <w:div w:id="1562977914">
      <w:bodyDiv w:val="1"/>
      <w:marLeft w:val="0"/>
      <w:marRight w:val="0"/>
      <w:marTop w:val="0"/>
      <w:marBottom w:val="0"/>
      <w:divBdr>
        <w:top w:val="none" w:sz="0" w:space="0" w:color="auto"/>
        <w:left w:val="none" w:sz="0" w:space="0" w:color="auto"/>
        <w:bottom w:val="none" w:sz="0" w:space="0" w:color="auto"/>
        <w:right w:val="none" w:sz="0" w:space="0" w:color="auto"/>
      </w:divBdr>
    </w:div>
    <w:div w:id="1662468955">
      <w:bodyDiv w:val="1"/>
      <w:marLeft w:val="0"/>
      <w:marRight w:val="0"/>
      <w:marTop w:val="0"/>
      <w:marBottom w:val="0"/>
      <w:divBdr>
        <w:top w:val="none" w:sz="0" w:space="0" w:color="auto"/>
        <w:left w:val="none" w:sz="0" w:space="0" w:color="auto"/>
        <w:bottom w:val="none" w:sz="0" w:space="0" w:color="auto"/>
        <w:right w:val="none" w:sz="0" w:space="0" w:color="auto"/>
      </w:divBdr>
    </w:div>
    <w:div w:id="1898584735">
      <w:bodyDiv w:val="1"/>
      <w:marLeft w:val="0"/>
      <w:marRight w:val="0"/>
      <w:marTop w:val="0"/>
      <w:marBottom w:val="0"/>
      <w:divBdr>
        <w:top w:val="none" w:sz="0" w:space="0" w:color="auto"/>
        <w:left w:val="none" w:sz="0" w:space="0" w:color="auto"/>
        <w:bottom w:val="none" w:sz="0" w:space="0" w:color="auto"/>
        <w:right w:val="none" w:sz="0" w:space="0" w:color="auto"/>
      </w:divBdr>
      <w:divsChild>
        <w:div w:id="765227743">
          <w:marLeft w:val="0"/>
          <w:marRight w:val="0"/>
          <w:marTop w:val="0"/>
          <w:marBottom w:val="0"/>
          <w:divBdr>
            <w:top w:val="none" w:sz="0" w:space="0" w:color="auto"/>
            <w:left w:val="none" w:sz="0" w:space="0" w:color="auto"/>
            <w:bottom w:val="none" w:sz="0" w:space="0" w:color="auto"/>
            <w:right w:val="none" w:sz="0" w:space="0" w:color="auto"/>
          </w:divBdr>
        </w:div>
        <w:div w:id="96759283">
          <w:marLeft w:val="0"/>
          <w:marRight w:val="0"/>
          <w:marTop w:val="0"/>
          <w:marBottom w:val="0"/>
          <w:divBdr>
            <w:top w:val="none" w:sz="0" w:space="0" w:color="auto"/>
            <w:left w:val="none" w:sz="0" w:space="0" w:color="auto"/>
            <w:bottom w:val="none" w:sz="0" w:space="0" w:color="auto"/>
            <w:right w:val="none" w:sz="0" w:space="0" w:color="auto"/>
          </w:divBdr>
        </w:div>
        <w:div w:id="861095694">
          <w:marLeft w:val="0"/>
          <w:marRight w:val="0"/>
          <w:marTop w:val="0"/>
          <w:marBottom w:val="0"/>
          <w:divBdr>
            <w:top w:val="none" w:sz="0" w:space="0" w:color="auto"/>
            <w:left w:val="none" w:sz="0" w:space="0" w:color="auto"/>
            <w:bottom w:val="none" w:sz="0" w:space="0" w:color="auto"/>
            <w:right w:val="none" w:sz="0" w:space="0" w:color="auto"/>
          </w:divBdr>
        </w:div>
      </w:divsChild>
    </w:div>
    <w:div w:id="1931426687">
      <w:bodyDiv w:val="1"/>
      <w:marLeft w:val="0"/>
      <w:marRight w:val="0"/>
      <w:marTop w:val="0"/>
      <w:marBottom w:val="0"/>
      <w:divBdr>
        <w:top w:val="none" w:sz="0" w:space="0" w:color="auto"/>
        <w:left w:val="none" w:sz="0" w:space="0" w:color="auto"/>
        <w:bottom w:val="none" w:sz="0" w:space="0" w:color="auto"/>
        <w:right w:val="none" w:sz="0" w:space="0" w:color="auto"/>
      </w:divBdr>
    </w:div>
    <w:div w:id="206918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monai.io/model-zoo.html" TargetMode="External"/><Relationship Id="rId1" Type="http://schemas.openxmlformats.org/officeDocument/2006/relationships/hyperlink" Target="https://huggingface.co/skaliy/spine-segmentation"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emf"/><Relationship Id="rId18" Type="http://schemas.openxmlformats.org/officeDocument/2006/relationships/image" Target="media/image6.jpg"/><Relationship Id="rId3" Type="http://schemas.openxmlformats.org/officeDocument/2006/relationships/styles" Target="styles.xml"/><Relationship Id="rId21" Type="http://schemas.openxmlformats.org/officeDocument/2006/relationships/image" Target="media/image9.jp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package" Target="embeddings/Microsoft_Excel_Worksheet.xlsx"/><Relationship Id="rId22"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11C80-29F1-054C-A96C-BB209F04A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7</Pages>
  <Words>1186</Words>
  <Characters>6762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w</dc:creator>
  <cp:keywords/>
  <dc:description/>
  <cp:lastModifiedBy>Lejian Huang</cp:lastModifiedBy>
  <cp:revision>5</cp:revision>
  <cp:lastPrinted>2023-10-29T03:36:00Z</cp:lastPrinted>
  <dcterms:created xsi:type="dcterms:W3CDTF">2023-11-23T03:21:00Z</dcterms:created>
  <dcterms:modified xsi:type="dcterms:W3CDTF">2023-12-02T22:09:00Z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2de40b174155f1c26d795d9d587127d5ac24a3067e0f852e79e68358b10664c3</vt:lpwstr>
  </property>
  <property fmtid="{D5CDD505-2E9C-101B-9397-08002B2CF9AE}" pid="3" name="ZOTERO_PREF_1">
    <vt:lpwstr>&lt;data data-version="3" zotero-version="6.0.26"&gt;&lt;session id="Hf3I5sjl"/&gt;&lt;style id="http://www.zotero.org/styles/national-library-of-medicine" hasBibliography="1" bibliographyStyleHasBeenSet="0"/&gt;&lt;prefs&gt;&lt;pref name="fieldType" value="Field"/&gt;&lt;/prefs&gt;&lt;/data&gt;</vt:lpwstr>
  </property>
</Properties>
</file>